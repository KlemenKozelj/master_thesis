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838F1" w14:textId="149E8B5C" w:rsidR="00B9315B" w:rsidRPr="00A705E4" w:rsidRDefault="00CB41AF" w:rsidP="00CC78FF">
      <w:pPr>
        <w:spacing w:after="0" w:line="233" w:lineRule="auto"/>
        <w:jc w:val="center"/>
        <w:rPr>
          <w:rFonts w:ascii="Times New Roman" w:hAnsi="Times New Roman" w:cs="Times New Roman"/>
          <w:b/>
          <w:sz w:val="28"/>
        </w:rPr>
      </w:pPr>
      <w:r w:rsidRPr="00A705E4">
        <w:rPr>
          <w:rFonts w:ascii="Times New Roman" w:hAnsi="Times New Roman" w:cs="Times New Roman"/>
          <w:b/>
          <w:sz w:val="28"/>
        </w:rPr>
        <w:t>Dispozicija magistrskega dela</w:t>
      </w:r>
      <w:r w:rsidR="00CE1F11" w:rsidRPr="00A705E4">
        <w:rPr>
          <w:rFonts w:ascii="Times New Roman" w:hAnsi="Times New Roman" w:cs="Times New Roman"/>
          <w:b/>
          <w:sz w:val="28"/>
        </w:rPr>
        <w:t xml:space="preserve">: </w:t>
      </w:r>
      <w:r w:rsidR="00614DCF" w:rsidRPr="00A705E4">
        <w:rPr>
          <w:rFonts w:ascii="Times New Roman" w:hAnsi="Times New Roman" w:cs="Times New Roman"/>
          <w:b/>
          <w:sz w:val="28"/>
        </w:rPr>
        <w:t xml:space="preserve">Priložnosti </w:t>
      </w:r>
      <w:r w:rsidR="006379B5">
        <w:rPr>
          <w:rFonts w:ascii="Times New Roman" w:hAnsi="Times New Roman" w:cs="Times New Roman"/>
          <w:b/>
          <w:sz w:val="28"/>
        </w:rPr>
        <w:t>masovnih podatkov</w:t>
      </w:r>
      <w:r w:rsidR="00F624A4" w:rsidRPr="00A705E4">
        <w:rPr>
          <w:rFonts w:ascii="Times New Roman" w:hAnsi="Times New Roman" w:cs="Times New Roman"/>
          <w:b/>
          <w:sz w:val="28"/>
        </w:rPr>
        <w:t xml:space="preserve"> za trajnostno </w:t>
      </w:r>
      <w:r w:rsidR="00B54961">
        <w:rPr>
          <w:rFonts w:ascii="Times New Roman" w:hAnsi="Times New Roman" w:cs="Times New Roman"/>
          <w:b/>
          <w:sz w:val="28"/>
        </w:rPr>
        <w:t>upravljanje</w:t>
      </w:r>
      <w:r w:rsidR="00F624A4" w:rsidRPr="00A705E4">
        <w:rPr>
          <w:rFonts w:ascii="Times New Roman" w:hAnsi="Times New Roman" w:cs="Times New Roman"/>
          <w:b/>
          <w:sz w:val="28"/>
        </w:rPr>
        <w:t xml:space="preserve"> z vodnimi viri</w:t>
      </w:r>
    </w:p>
    <w:p w14:paraId="0B0D437B" w14:textId="77777777" w:rsidR="00CE1F11" w:rsidRPr="00A705E4" w:rsidRDefault="00CE1F11" w:rsidP="00CE1F11">
      <w:pPr>
        <w:spacing w:after="0" w:line="233" w:lineRule="auto"/>
        <w:jc w:val="both"/>
        <w:rPr>
          <w:rFonts w:ascii="Times New Roman" w:hAnsi="Times New Roman" w:cs="Times New Roman"/>
        </w:rPr>
      </w:pPr>
    </w:p>
    <w:p w14:paraId="16E27591" w14:textId="77777777" w:rsidR="00CE1F11" w:rsidRPr="00A705E4" w:rsidRDefault="00CE1F11" w:rsidP="00CE1F11">
      <w:pPr>
        <w:spacing w:after="0" w:line="233" w:lineRule="auto"/>
        <w:jc w:val="both"/>
        <w:rPr>
          <w:rFonts w:ascii="Times New Roman" w:hAnsi="Times New Roman" w:cs="Times New Roman"/>
        </w:rPr>
      </w:pPr>
    </w:p>
    <w:p w14:paraId="330EC76F" w14:textId="77777777" w:rsidR="00AA1AE9" w:rsidRPr="00A705E4" w:rsidRDefault="00B9315B" w:rsidP="009E3E34">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 xml:space="preserve">Naslov magistrskega dela </w:t>
      </w:r>
    </w:p>
    <w:p w14:paraId="067C1851" w14:textId="52A73D3F" w:rsidR="009E3E34" w:rsidRPr="00A705E4" w:rsidRDefault="00B54961" w:rsidP="009E3E34">
      <w:pPr>
        <w:widowControl w:val="0"/>
        <w:spacing w:line="360" w:lineRule="auto"/>
        <w:jc w:val="both"/>
        <w:rPr>
          <w:rFonts w:ascii="Times New Roman" w:hAnsi="Times New Roman" w:cs="Times New Roman"/>
          <w:sz w:val="24"/>
          <w:szCs w:val="24"/>
        </w:rPr>
      </w:pPr>
      <w:commentRangeStart w:id="0"/>
      <w:r>
        <w:rPr>
          <w:rFonts w:ascii="Times New Roman" w:hAnsi="Times New Roman" w:cs="Times New Roman"/>
          <w:sz w:val="24"/>
          <w:szCs w:val="24"/>
        </w:rPr>
        <w:t xml:space="preserve">Priložnosti </w:t>
      </w:r>
      <w:ins w:id="1" w:author="Jaklič, Jurij" w:date="2021-02-23T12:10:00Z">
        <w:r w:rsidR="007B7100">
          <w:rPr>
            <w:rFonts w:ascii="Times New Roman" w:hAnsi="Times New Roman" w:cs="Times New Roman"/>
            <w:sz w:val="24"/>
            <w:szCs w:val="24"/>
          </w:rPr>
          <w:t xml:space="preserve">uporabe analitike </w:t>
        </w:r>
      </w:ins>
      <w:r w:rsidR="00036022">
        <w:rPr>
          <w:rFonts w:ascii="Times New Roman" w:hAnsi="Times New Roman" w:cs="Times New Roman"/>
          <w:sz w:val="24"/>
          <w:szCs w:val="24"/>
        </w:rPr>
        <w:t>masovnih podatkov</w:t>
      </w:r>
      <w:r>
        <w:rPr>
          <w:rFonts w:ascii="Times New Roman" w:hAnsi="Times New Roman" w:cs="Times New Roman"/>
          <w:sz w:val="24"/>
          <w:szCs w:val="24"/>
        </w:rPr>
        <w:t xml:space="preserve"> za trajnostno upravljanje z vodnimi viri</w:t>
      </w:r>
      <w:commentRangeEnd w:id="0"/>
      <w:r w:rsidR="009D15B5">
        <w:rPr>
          <w:rStyle w:val="CommentReference"/>
        </w:rPr>
        <w:commentReference w:id="0"/>
      </w:r>
    </w:p>
    <w:p w14:paraId="27FE2996" w14:textId="2178A031" w:rsidR="001368FD" w:rsidRDefault="00240F3A" w:rsidP="001368FD">
      <w:pPr>
        <w:rPr>
          <w:rFonts w:ascii="Times New Roman" w:hAnsi="Times New Roman" w:cs="Times New Roman"/>
          <w:sz w:val="24"/>
          <w:szCs w:val="24"/>
        </w:rPr>
      </w:pPr>
      <w:proofErr w:type="spellStart"/>
      <w:r>
        <w:rPr>
          <w:rFonts w:ascii="Times New Roman" w:hAnsi="Times New Roman" w:cs="Times New Roman"/>
          <w:sz w:val="24"/>
          <w:szCs w:val="24"/>
        </w:rPr>
        <w:t>O</w:t>
      </w:r>
      <w:r w:rsidRPr="001368FD">
        <w:rPr>
          <w:rFonts w:ascii="Times New Roman" w:hAnsi="Times New Roman" w:cs="Times New Roman"/>
          <w:sz w:val="24"/>
          <w:szCs w:val="24"/>
        </w:rPr>
        <w:t>pportunities</w:t>
      </w:r>
      <w:proofErr w:type="spellEnd"/>
      <w:r w:rsidRPr="001368FD">
        <w:rPr>
          <w:rFonts w:ascii="Times New Roman" w:hAnsi="Times New Roman" w:cs="Times New Roman"/>
          <w:sz w:val="24"/>
          <w:szCs w:val="24"/>
        </w:rPr>
        <w:t xml:space="preserve"> </w:t>
      </w:r>
      <w:proofErr w:type="spellStart"/>
      <w:r w:rsidR="00A5378B">
        <w:rPr>
          <w:rFonts w:ascii="Times New Roman" w:hAnsi="Times New Roman" w:cs="Times New Roman"/>
          <w:sz w:val="24"/>
          <w:szCs w:val="24"/>
        </w:rPr>
        <w:t>of</w:t>
      </w:r>
      <w:proofErr w:type="spellEnd"/>
      <w:r w:rsidR="00A5378B">
        <w:rPr>
          <w:rFonts w:ascii="Times New Roman" w:hAnsi="Times New Roman" w:cs="Times New Roman"/>
          <w:sz w:val="24"/>
          <w:szCs w:val="24"/>
        </w:rPr>
        <w:t xml:space="preserve"> big data</w:t>
      </w:r>
      <w:ins w:id="2" w:author="Jaklič, Jurij" w:date="2021-02-23T12:10:00Z">
        <w:r w:rsidR="007B7100">
          <w:rPr>
            <w:rFonts w:ascii="Times New Roman" w:hAnsi="Times New Roman" w:cs="Times New Roman"/>
            <w:sz w:val="24"/>
            <w:szCs w:val="24"/>
          </w:rPr>
          <w:t xml:space="preserve"> </w:t>
        </w:r>
        <w:proofErr w:type="spellStart"/>
        <w:r w:rsidR="007B7100">
          <w:rPr>
            <w:rFonts w:ascii="Times New Roman" w:hAnsi="Times New Roman" w:cs="Times New Roman"/>
            <w:sz w:val="24"/>
            <w:szCs w:val="24"/>
          </w:rPr>
          <w:t>analytics</w:t>
        </w:r>
      </w:ins>
      <w:proofErr w:type="spellEnd"/>
      <w:r w:rsidR="001368FD" w:rsidRPr="001368FD">
        <w:rPr>
          <w:rFonts w:ascii="Times New Roman" w:hAnsi="Times New Roman" w:cs="Times New Roman"/>
          <w:sz w:val="24"/>
          <w:szCs w:val="24"/>
        </w:rPr>
        <w:t xml:space="preserve"> </w:t>
      </w:r>
      <w:proofErr w:type="spellStart"/>
      <w:r w:rsidR="001368FD" w:rsidRPr="001368FD">
        <w:rPr>
          <w:rFonts w:ascii="Times New Roman" w:hAnsi="Times New Roman" w:cs="Times New Roman"/>
          <w:sz w:val="24"/>
          <w:szCs w:val="24"/>
        </w:rPr>
        <w:t>for</w:t>
      </w:r>
      <w:proofErr w:type="spellEnd"/>
      <w:r w:rsidR="001368FD" w:rsidRPr="001368FD">
        <w:rPr>
          <w:rFonts w:ascii="Times New Roman" w:hAnsi="Times New Roman" w:cs="Times New Roman"/>
          <w:sz w:val="24"/>
          <w:szCs w:val="24"/>
        </w:rPr>
        <w:t xml:space="preserve"> </w:t>
      </w:r>
      <w:proofErr w:type="spellStart"/>
      <w:r w:rsidR="001368FD" w:rsidRPr="001368FD">
        <w:rPr>
          <w:rFonts w:ascii="Times New Roman" w:hAnsi="Times New Roman" w:cs="Times New Roman"/>
          <w:sz w:val="24"/>
          <w:szCs w:val="24"/>
        </w:rPr>
        <w:t>sustainable</w:t>
      </w:r>
      <w:proofErr w:type="spellEnd"/>
      <w:r w:rsidR="001368FD" w:rsidRPr="001368FD">
        <w:rPr>
          <w:rFonts w:ascii="Times New Roman" w:hAnsi="Times New Roman" w:cs="Times New Roman"/>
          <w:sz w:val="24"/>
          <w:szCs w:val="24"/>
        </w:rPr>
        <w:t xml:space="preserve"> </w:t>
      </w:r>
      <w:proofErr w:type="spellStart"/>
      <w:r w:rsidR="001368FD" w:rsidRPr="001368FD">
        <w:rPr>
          <w:rFonts w:ascii="Times New Roman" w:hAnsi="Times New Roman" w:cs="Times New Roman"/>
          <w:sz w:val="24"/>
          <w:szCs w:val="24"/>
        </w:rPr>
        <w:t>water</w:t>
      </w:r>
      <w:proofErr w:type="spellEnd"/>
      <w:r w:rsidR="001368FD" w:rsidRPr="001368FD">
        <w:rPr>
          <w:rFonts w:ascii="Times New Roman" w:hAnsi="Times New Roman" w:cs="Times New Roman"/>
          <w:sz w:val="24"/>
          <w:szCs w:val="24"/>
        </w:rPr>
        <w:t xml:space="preserve"> resource management</w:t>
      </w:r>
    </w:p>
    <w:p w14:paraId="741CC97D" w14:textId="77777777" w:rsidR="00540269" w:rsidRPr="001368FD" w:rsidRDefault="00540269" w:rsidP="001368FD">
      <w:pPr>
        <w:rPr>
          <w:rFonts w:ascii="Times New Roman" w:hAnsi="Times New Roman" w:cs="Times New Roman"/>
          <w:sz w:val="24"/>
          <w:szCs w:val="24"/>
        </w:rPr>
      </w:pPr>
    </w:p>
    <w:p w14:paraId="0827E4BA" w14:textId="2FD31137" w:rsidR="00CB41AF" w:rsidRPr="00A705E4" w:rsidRDefault="00E857A7" w:rsidP="001368FD">
      <w:pPr>
        <w:widowControl w:val="0"/>
        <w:spacing w:line="360" w:lineRule="auto"/>
        <w:jc w:val="both"/>
        <w:rPr>
          <w:rFonts w:ascii="Times New Roman" w:hAnsi="Times New Roman" w:cs="Times New Roman"/>
          <w:b/>
          <w:sz w:val="28"/>
        </w:rPr>
      </w:pPr>
      <w:del w:id="3" w:author="Jaklič, Jurij" w:date="2021-02-23T12:11:00Z">
        <w:r w:rsidRPr="00A705E4" w:rsidDel="009D15B5">
          <w:rPr>
            <w:rFonts w:ascii="Times New Roman" w:hAnsi="Times New Roman" w:cs="Times New Roman"/>
            <w:b/>
            <w:sz w:val="28"/>
          </w:rPr>
          <w:delText>Predmet</w:delText>
        </w:r>
      </w:del>
      <w:ins w:id="4" w:author="Jaklič, Jurij" w:date="2021-02-23T12:11:00Z">
        <w:r w:rsidR="009D15B5">
          <w:rPr>
            <w:rFonts w:ascii="Times New Roman" w:hAnsi="Times New Roman" w:cs="Times New Roman"/>
            <w:b/>
            <w:sz w:val="28"/>
          </w:rPr>
          <w:t>Problematika</w:t>
        </w:r>
      </w:ins>
    </w:p>
    <w:p w14:paraId="33F22BBF" w14:textId="05D6D113" w:rsidR="00662F59" w:rsidRPr="00A705E4" w:rsidRDefault="00662F59" w:rsidP="00AB3E44">
      <w:pPr>
        <w:jc w:val="both"/>
        <w:rPr>
          <w:rFonts w:ascii="Times New Roman" w:eastAsia="Times New Roman" w:hAnsi="Times New Roman" w:cs="Times New Roman"/>
          <w:sz w:val="24"/>
          <w:szCs w:val="24"/>
        </w:rPr>
      </w:pPr>
      <w:commentRangeStart w:id="5"/>
      <w:r w:rsidRPr="00A705E4">
        <w:rPr>
          <w:rFonts w:ascii="Times New Roman" w:eastAsia="Times New Roman" w:hAnsi="Times New Roman" w:cs="Times New Roman"/>
          <w:sz w:val="24"/>
          <w:szCs w:val="24"/>
        </w:rPr>
        <w:t>Voda je eksistenčno kritična dobrina za katero nimamo alternativ. Od nje smo odvisna vsa živa bitja a žal jo v razvitem svetu že leta dojemamo kot samoumevno pravico.</w:t>
      </w:r>
      <w:commentRangeEnd w:id="5"/>
      <w:r w:rsidR="009D15B5">
        <w:rPr>
          <w:rStyle w:val="CommentReference"/>
        </w:rPr>
        <w:commentReference w:id="5"/>
      </w:r>
    </w:p>
    <w:p w14:paraId="5091FBA1" w14:textId="1F70FB4C" w:rsidR="00662F59" w:rsidRPr="00A705E4" w:rsidRDefault="00AB3E44" w:rsidP="00AB3E44">
      <w:pPr>
        <w:jc w:val="both"/>
        <w:rPr>
          <w:rFonts w:ascii="Times New Roman" w:eastAsia="Times New Roman" w:hAnsi="Times New Roman" w:cs="Times New Roman"/>
          <w:sz w:val="24"/>
          <w:szCs w:val="24"/>
        </w:rPr>
      </w:pPr>
      <w:commentRangeStart w:id="6"/>
      <w:r w:rsidRPr="00A705E4">
        <w:rPr>
          <w:rFonts w:ascii="Times New Roman" w:eastAsia="Times New Roman" w:hAnsi="Times New Roman" w:cs="Times New Roman"/>
          <w:sz w:val="24"/>
          <w:szCs w:val="24"/>
        </w:rPr>
        <w:t xml:space="preserve">Evropa </w:t>
      </w:r>
      <w:del w:id="7" w:author="Jaklič, Jurij" w:date="2021-02-23T12:11:00Z">
        <w:r w:rsidRPr="00A705E4" w:rsidDel="009D15B5">
          <w:rPr>
            <w:rFonts w:ascii="Times New Roman" w:eastAsia="Times New Roman" w:hAnsi="Times New Roman" w:cs="Times New Roman"/>
            <w:sz w:val="24"/>
            <w:szCs w:val="24"/>
          </w:rPr>
          <w:delText>je na</w:delText>
        </w:r>
        <w:r w:rsidR="004F23F0" w:rsidRPr="00A705E4" w:rsidDel="009D15B5">
          <w:rPr>
            <w:rFonts w:ascii="Times New Roman" w:eastAsia="Times New Roman" w:hAnsi="Times New Roman" w:cs="Times New Roman"/>
            <w:sz w:val="24"/>
            <w:szCs w:val="24"/>
          </w:rPr>
          <w:delText xml:space="preserve"> našo</w:delText>
        </w:r>
        <w:r w:rsidRPr="00A705E4" w:rsidDel="009D15B5">
          <w:rPr>
            <w:rFonts w:ascii="Times New Roman" w:eastAsia="Times New Roman" w:hAnsi="Times New Roman" w:cs="Times New Roman"/>
            <w:sz w:val="24"/>
            <w:szCs w:val="24"/>
          </w:rPr>
          <w:delText xml:space="preserve"> srečo </w:delText>
        </w:r>
      </w:del>
      <w:r w:rsidRPr="00A705E4">
        <w:rPr>
          <w:rFonts w:ascii="Times New Roman" w:eastAsia="Times New Roman" w:hAnsi="Times New Roman" w:cs="Times New Roman"/>
          <w:sz w:val="24"/>
          <w:szCs w:val="24"/>
        </w:rPr>
        <w:t xml:space="preserve">z vodo bogat kontinent </w:t>
      </w:r>
      <w:commentRangeEnd w:id="6"/>
      <w:r w:rsidR="009D15B5">
        <w:rPr>
          <w:rStyle w:val="CommentReference"/>
        </w:rPr>
        <w:commentReference w:id="6"/>
      </w:r>
      <w:r w:rsidR="00580C33" w:rsidRPr="00A705E4">
        <w:rPr>
          <w:rFonts w:ascii="Times New Roman" w:eastAsia="Times New Roman" w:hAnsi="Times New Roman" w:cs="Times New Roman"/>
          <w:sz w:val="24"/>
          <w:szCs w:val="24"/>
        </w:rPr>
        <w:t>zato lahko</w:t>
      </w:r>
      <w:r w:rsidRPr="00A705E4">
        <w:rPr>
          <w:rFonts w:ascii="Times New Roman" w:eastAsia="Times New Roman" w:hAnsi="Times New Roman" w:cs="Times New Roman"/>
          <w:sz w:val="24"/>
          <w:szCs w:val="24"/>
        </w:rPr>
        <w:t xml:space="preserve"> povprečen </w:t>
      </w:r>
      <w:del w:id="8" w:author="Jaklič, Jurij" w:date="2021-02-23T12:11:00Z">
        <w:r w:rsidRPr="00A705E4" w:rsidDel="009D15B5">
          <w:rPr>
            <w:rFonts w:ascii="Times New Roman" w:eastAsia="Times New Roman" w:hAnsi="Times New Roman" w:cs="Times New Roman"/>
            <w:sz w:val="24"/>
            <w:szCs w:val="24"/>
          </w:rPr>
          <w:delText>evorpejec</w:delText>
        </w:r>
      </w:del>
      <w:ins w:id="9" w:author="Jaklič, Jurij" w:date="2021-02-23T12:11:00Z">
        <w:r w:rsidR="009D15B5" w:rsidRPr="00A705E4">
          <w:rPr>
            <w:rFonts w:ascii="Times New Roman" w:eastAsia="Times New Roman" w:hAnsi="Times New Roman" w:cs="Times New Roman"/>
            <w:sz w:val="24"/>
            <w:szCs w:val="24"/>
          </w:rPr>
          <w:t>Evropejec</w:t>
        </w:r>
      </w:ins>
      <w:r w:rsidRPr="00A705E4">
        <w:rPr>
          <w:rFonts w:ascii="Times New Roman" w:eastAsia="Times New Roman" w:hAnsi="Times New Roman" w:cs="Times New Roman"/>
          <w:sz w:val="24"/>
          <w:szCs w:val="24"/>
        </w:rPr>
        <w:t xml:space="preserve"> porabi kar </w:t>
      </w:r>
      <w:commentRangeStart w:id="10"/>
      <w:r w:rsidRPr="00A705E4">
        <w:rPr>
          <w:rFonts w:ascii="Times New Roman" w:eastAsia="Times New Roman" w:hAnsi="Times New Roman" w:cs="Times New Roman"/>
          <w:sz w:val="24"/>
          <w:szCs w:val="24"/>
        </w:rPr>
        <w:t>105 litr</w:t>
      </w:r>
      <w:ins w:id="11" w:author="Jaklič, Jurij" w:date="2021-02-23T12:11:00Z">
        <w:r w:rsidR="009D15B5">
          <w:rPr>
            <w:rFonts w:ascii="Times New Roman" w:eastAsia="Times New Roman" w:hAnsi="Times New Roman" w:cs="Times New Roman"/>
            <w:sz w:val="24"/>
            <w:szCs w:val="24"/>
          </w:rPr>
          <w:t>ov</w:t>
        </w:r>
      </w:ins>
      <w:del w:id="12" w:author="Jaklič, Jurij" w:date="2021-02-23T12:11:00Z">
        <w:r w:rsidRPr="00A705E4" w:rsidDel="009D15B5">
          <w:rPr>
            <w:rFonts w:ascii="Times New Roman" w:eastAsia="Times New Roman" w:hAnsi="Times New Roman" w:cs="Times New Roman"/>
            <w:sz w:val="24"/>
            <w:szCs w:val="24"/>
          </w:rPr>
          <w:delText>vo</w:delText>
        </w:r>
      </w:del>
      <w:r w:rsidRPr="00A705E4">
        <w:rPr>
          <w:rFonts w:ascii="Times New Roman" w:eastAsia="Times New Roman" w:hAnsi="Times New Roman" w:cs="Times New Roman"/>
          <w:sz w:val="24"/>
          <w:szCs w:val="24"/>
        </w:rPr>
        <w:t xml:space="preserve"> pitne vode dnevno</w:t>
      </w:r>
      <w:commentRangeEnd w:id="10"/>
      <w:r w:rsidR="009D15B5">
        <w:rPr>
          <w:rStyle w:val="CommentReference"/>
        </w:rPr>
        <w:commentReference w:id="10"/>
      </w:r>
      <w:r w:rsidRPr="00A705E4">
        <w:rPr>
          <w:rFonts w:ascii="Times New Roman" w:eastAsia="Times New Roman" w:hAnsi="Times New Roman" w:cs="Times New Roman"/>
          <w:sz w:val="24"/>
          <w:szCs w:val="24"/>
        </w:rPr>
        <w:t xml:space="preserve">. </w:t>
      </w:r>
      <w:r w:rsidR="00662F59" w:rsidRPr="00A705E4">
        <w:rPr>
          <w:rFonts w:ascii="Times New Roman" w:eastAsia="Times New Roman" w:hAnsi="Times New Roman" w:cs="Times New Roman"/>
          <w:sz w:val="24"/>
          <w:szCs w:val="24"/>
        </w:rPr>
        <w:t xml:space="preserve">Evropska agencija za okolje ocenjuje, da se je od leta 1960 do 2010 zaloga obnovljivih virov vode </w:t>
      </w:r>
      <w:r w:rsidR="00D76B46">
        <w:rPr>
          <w:rFonts w:ascii="Times New Roman" w:eastAsia="Times New Roman" w:hAnsi="Times New Roman" w:cs="Times New Roman"/>
          <w:sz w:val="24"/>
          <w:szCs w:val="24"/>
        </w:rPr>
        <w:t xml:space="preserve">na prebivalca </w:t>
      </w:r>
      <w:r w:rsidR="00662F59" w:rsidRPr="00A705E4">
        <w:rPr>
          <w:rFonts w:ascii="Times New Roman" w:eastAsia="Times New Roman" w:hAnsi="Times New Roman" w:cs="Times New Roman"/>
          <w:sz w:val="24"/>
          <w:szCs w:val="24"/>
        </w:rPr>
        <w:t>v Evropi zmanjšala v povprečju za kar 24 odstotkov</w:t>
      </w:r>
      <w:r w:rsidR="00BA39B2" w:rsidRPr="00A705E4">
        <w:rPr>
          <w:rFonts w:ascii="Times New Roman" w:eastAsia="Times New Roman" w:hAnsi="Times New Roman" w:cs="Times New Roman"/>
          <w:sz w:val="24"/>
          <w:szCs w:val="24"/>
        </w:rPr>
        <w:t xml:space="preserve"> </w:t>
      </w:r>
      <w:r w:rsidR="00BA39B2"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BA39B2"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Water use and environmental pressures</w:t>
      </w:r>
      <w:r w:rsidR="001C1558" w:rsidRPr="00A705E4">
        <w:rPr>
          <w:rFonts w:ascii="Times New Roman" w:eastAsia="Times New Roman" w:hAnsi="Times New Roman" w:cs="Times New Roman"/>
          <w:noProof/>
          <w:sz w:val="24"/>
          <w:szCs w:val="24"/>
        </w:rPr>
        <w:t>, 2020)</w:t>
      </w:r>
      <w:r w:rsidR="00BA39B2" w:rsidRPr="00A705E4">
        <w:rPr>
          <w:rFonts w:ascii="Times New Roman" w:eastAsia="Times New Roman" w:hAnsi="Times New Roman" w:cs="Times New Roman"/>
          <w:sz w:val="24"/>
          <w:szCs w:val="24"/>
        </w:rPr>
        <w:fldChar w:fldCharType="end"/>
      </w:r>
      <w:r w:rsidR="00662F59" w:rsidRPr="00A705E4">
        <w:rPr>
          <w:rFonts w:ascii="Times New Roman" w:eastAsia="Times New Roman" w:hAnsi="Times New Roman" w:cs="Times New Roman"/>
          <w:sz w:val="24"/>
          <w:szCs w:val="24"/>
        </w:rPr>
        <w:t xml:space="preserve">. Temu botrujejo različni razlogi od rasti populacije, povečane gospodarske dejavnosti do podnebnih sprememb. Sušna obdobja so vse bolj pogosta leta 2014 je na jugu Evrope kar </w:t>
      </w:r>
      <w:commentRangeStart w:id="13"/>
      <w:r w:rsidR="00662F59" w:rsidRPr="00A705E4">
        <w:rPr>
          <w:rFonts w:ascii="Times New Roman" w:eastAsia="Times New Roman" w:hAnsi="Times New Roman" w:cs="Times New Roman"/>
          <w:sz w:val="24"/>
          <w:szCs w:val="24"/>
        </w:rPr>
        <w:t xml:space="preserve">40 odstotkov </w:t>
      </w:r>
      <w:ins w:id="14" w:author="Jaklič, Jurij" w:date="2021-02-23T12:13:00Z">
        <w:r w:rsidR="009D15B5">
          <w:rPr>
            <w:rFonts w:ascii="Times New Roman" w:eastAsia="Times New Roman" w:hAnsi="Times New Roman" w:cs="Times New Roman"/>
            <w:sz w:val="24"/>
            <w:szCs w:val="24"/>
          </w:rPr>
          <w:t>E</w:t>
        </w:r>
      </w:ins>
      <w:del w:id="15" w:author="Jaklič, Jurij" w:date="2021-02-23T12:13:00Z">
        <w:r w:rsidR="00662F59" w:rsidRPr="00A705E4" w:rsidDel="009D15B5">
          <w:rPr>
            <w:rFonts w:ascii="Times New Roman" w:eastAsia="Times New Roman" w:hAnsi="Times New Roman" w:cs="Times New Roman"/>
            <w:sz w:val="24"/>
            <w:szCs w:val="24"/>
          </w:rPr>
          <w:delText>e</w:delText>
        </w:r>
      </w:del>
      <w:r w:rsidR="00662F59" w:rsidRPr="00A705E4">
        <w:rPr>
          <w:rFonts w:ascii="Times New Roman" w:eastAsia="Times New Roman" w:hAnsi="Times New Roman" w:cs="Times New Roman"/>
          <w:sz w:val="24"/>
          <w:szCs w:val="24"/>
        </w:rPr>
        <w:t>vropej</w:t>
      </w:r>
      <w:r w:rsidR="00A705E4">
        <w:rPr>
          <w:rFonts w:ascii="Times New Roman" w:eastAsia="Times New Roman" w:hAnsi="Times New Roman" w:cs="Times New Roman"/>
          <w:sz w:val="24"/>
          <w:szCs w:val="24"/>
        </w:rPr>
        <w:t>c</w:t>
      </w:r>
      <w:r w:rsidR="00662F59" w:rsidRPr="00A705E4">
        <w:rPr>
          <w:rFonts w:ascii="Times New Roman" w:eastAsia="Times New Roman" w:hAnsi="Times New Roman" w:cs="Times New Roman"/>
          <w:sz w:val="24"/>
          <w:szCs w:val="24"/>
        </w:rPr>
        <w:t xml:space="preserve">ev </w:t>
      </w:r>
      <w:commentRangeEnd w:id="13"/>
      <w:r w:rsidR="009D15B5">
        <w:rPr>
          <w:rStyle w:val="CommentReference"/>
        </w:rPr>
        <w:commentReference w:id="13"/>
      </w:r>
      <w:r w:rsidR="00662F59" w:rsidRPr="00A705E4">
        <w:rPr>
          <w:rFonts w:ascii="Times New Roman" w:eastAsia="Times New Roman" w:hAnsi="Times New Roman" w:cs="Times New Roman"/>
          <w:sz w:val="24"/>
          <w:szCs w:val="24"/>
        </w:rPr>
        <w:t xml:space="preserve">živelo v </w:t>
      </w:r>
      <w:r w:rsidRPr="00A705E4">
        <w:rPr>
          <w:rFonts w:ascii="Times New Roman" w:eastAsia="Times New Roman" w:hAnsi="Times New Roman" w:cs="Times New Roman"/>
          <w:sz w:val="24"/>
          <w:szCs w:val="24"/>
        </w:rPr>
        <w:t xml:space="preserve">območjih </w:t>
      </w:r>
      <w:ins w:id="16" w:author="Jaklič, Jurij" w:date="2021-02-23T12:13:00Z">
        <w:r w:rsidR="009D15B5">
          <w:rPr>
            <w:rFonts w:ascii="Times New Roman" w:eastAsia="Times New Roman" w:hAnsi="Times New Roman" w:cs="Times New Roman"/>
            <w:sz w:val="24"/>
            <w:szCs w:val="24"/>
          </w:rPr>
          <w:t>s</w:t>
        </w:r>
      </w:ins>
      <w:del w:id="17" w:author="Jaklič, Jurij" w:date="2021-02-23T12:13:00Z">
        <w:r w:rsidRPr="00A705E4" w:rsidDel="009D15B5">
          <w:rPr>
            <w:rFonts w:ascii="Times New Roman" w:eastAsia="Times New Roman" w:hAnsi="Times New Roman" w:cs="Times New Roman"/>
            <w:sz w:val="24"/>
            <w:szCs w:val="24"/>
          </w:rPr>
          <w:delText>z</w:delText>
        </w:r>
      </w:del>
      <w:r w:rsidRPr="00A705E4">
        <w:rPr>
          <w:rFonts w:ascii="Times New Roman" w:eastAsia="Times New Roman" w:hAnsi="Times New Roman" w:cs="Times New Roman"/>
          <w:sz w:val="24"/>
          <w:szCs w:val="24"/>
        </w:rPr>
        <w:t xml:space="preserve"> kritično </w:t>
      </w:r>
      <w:del w:id="18" w:author="Jaklič, Jurij" w:date="2021-02-23T12:13:00Z">
        <w:r w:rsidR="003754D5" w:rsidDel="009D15B5">
          <w:rPr>
            <w:rFonts w:ascii="Times New Roman" w:eastAsia="Times New Roman" w:hAnsi="Times New Roman" w:cs="Times New Roman"/>
            <w:sz w:val="24"/>
            <w:szCs w:val="24"/>
          </w:rPr>
          <w:delText xml:space="preserve">malo </w:delText>
        </w:r>
      </w:del>
      <w:ins w:id="19" w:author="Jaklič, Jurij" w:date="2021-02-23T12:13:00Z">
        <w:r w:rsidR="009D15B5">
          <w:rPr>
            <w:rFonts w:ascii="Times New Roman" w:eastAsia="Times New Roman" w:hAnsi="Times New Roman" w:cs="Times New Roman"/>
            <w:sz w:val="24"/>
            <w:szCs w:val="24"/>
          </w:rPr>
          <w:t>majhno</w:t>
        </w:r>
        <w:r w:rsidR="009D15B5">
          <w:rPr>
            <w:rFonts w:ascii="Times New Roman" w:eastAsia="Times New Roman" w:hAnsi="Times New Roman" w:cs="Times New Roman"/>
            <w:sz w:val="24"/>
            <w:szCs w:val="24"/>
          </w:rPr>
          <w:t xml:space="preserve"> </w:t>
        </w:r>
      </w:ins>
      <w:r w:rsidRPr="00A705E4">
        <w:rPr>
          <w:rFonts w:ascii="Times New Roman" w:eastAsia="Times New Roman" w:hAnsi="Times New Roman" w:cs="Times New Roman"/>
          <w:sz w:val="24"/>
          <w:szCs w:val="24"/>
        </w:rPr>
        <w:t xml:space="preserve">količino vode. Za spopadanje z nastalo situacijo regulatorji trenutno </w:t>
      </w:r>
      <w:r w:rsidR="00E16304">
        <w:rPr>
          <w:rFonts w:ascii="Times New Roman" w:eastAsia="Times New Roman" w:hAnsi="Times New Roman" w:cs="Times New Roman"/>
          <w:sz w:val="24"/>
          <w:szCs w:val="24"/>
        </w:rPr>
        <w:t>prepovedujejo</w:t>
      </w:r>
      <w:r w:rsidRPr="00A705E4">
        <w:rPr>
          <w:rFonts w:ascii="Times New Roman" w:eastAsia="Times New Roman" w:hAnsi="Times New Roman" w:cs="Times New Roman"/>
          <w:sz w:val="24"/>
          <w:szCs w:val="24"/>
        </w:rPr>
        <w:t xml:space="preserve"> porabo vode za nenujne potrebe na primer avtopralnice in podobno.</w:t>
      </w:r>
      <w:del w:id="20" w:author="Jaklič, Jurij" w:date="2021-02-23T12:12:00Z">
        <w:r w:rsidRPr="00A705E4" w:rsidDel="009D15B5">
          <w:rPr>
            <w:rFonts w:ascii="Times New Roman" w:eastAsia="Times New Roman" w:hAnsi="Times New Roman" w:cs="Times New Roman"/>
            <w:sz w:val="24"/>
            <w:szCs w:val="24"/>
          </w:rPr>
          <w:delText>..</w:delText>
        </w:r>
      </w:del>
    </w:p>
    <w:p w14:paraId="55EFFAD8" w14:textId="4C04927B" w:rsidR="00AB3E44" w:rsidRPr="00A705E4" w:rsidRDefault="00AB3E44" w:rsidP="00AB3E44">
      <w:pPr>
        <w:jc w:val="both"/>
        <w:rPr>
          <w:rFonts w:ascii="Times New Roman" w:eastAsia="Times New Roman" w:hAnsi="Times New Roman" w:cs="Times New Roman"/>
          <w:sz w:val="24"/>
          <w:szCs w:val="24"/>
        </w:rPr>
      </w:pPr>
      <w:commentRangeStart w:id="21"/>
      <w:r w:rsidRPr="00A705E4">
        <w:rPr>
          <w:rFonts w:ascii="Times New Roman" w:eastAsia="Times New Roman" w:hAnsi="Times New Roman" w:cs="Times New Roman"/>
          <w:sz w:val="24"/>
          <w:szCs w:val="24"/>
        </w:rPr>
        <w:t>Žal je drugod po svetu stanje še slabše svetovna zdravstvena organizacija WHO ocenjuje, da trenutno 2 miljardi ljudi po svetu nima dostop do sveže pitne vode</w:t>
      </w:r>
      <w:r w:rsidR="005F78AC" w:rsidRPr="00A705E4">
        <w:rPr>
          <w:rFonts w:ascii="Times New Roman" w:eastAsia="Times New Roman" w:hAnsi="Times New Roman" w:cs="Times New Roman"/>
          <w:sz w:val="24"/>
          <w:szCs w:val="24"/>
        </w:rPr>
        <w:t xml:space="preserve"> </w:t>
      </w:r>
      <w:r w:rsidR="005F78AC"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5F78AC"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Drinking-water</w:t>
      </w:r>
      <w:r w:rsidR="001C1558" w:rsidRPr="00A705E4">
        <w:rPr>
          <w:rFonts w:ascii="Times New Roman" w:eastAsia="Times New Roman" w:hAnsi="Times New Roman" w:cs="Times New Roman"/>
          <w:noProof/>
          <w:sz w:val="24"/>
          <w:szCs w:val="24"/>
        </w:rPr>
        <w:t>, 2019)</w:t>
      </w:r>
      <w:r w:rsidR="005F78AC" w:rsidRPr="00A705E4">
        <w:rPr>
          <w:rFonts w:ascii="Times New Roman" w:eastAsia="Times New Roman" w:hAnsi="Times New Roman" w:cs="Times New Roman"/>
          <w:sz w:val="24"/>
          <w:szCs w:val="24"/>
        </w:rPr>
        <w:fldChar w:fldCharType="end"/>
      </w:r>
      <w:r w:rsidRPr="00A705E4">
        <w:rPr>
          <w:rFonts w:ascii="Times New Roman" w:eastAsia="Times New Roman" w:hAnsi="Times New Roman" w:cs="Times New Roman"/>
          <w:sz w:val="24"/>
          <w:szCs w:val="24"/>
        </w:rPr>
        <w:t xml:space="preserve">. Hkrati napovedujejo tudi poslabšanje trenutne situacije in v bližni prihodnosti leta 2025 </w:t>
      </w:r>
      <w:r w:rsidR="001307A0">
        <w:rPr>
          <w:rFonts w:ascii="Times New Roman" w:eastAsia="Times New Roman" w:hAnsi="Times New Roman" w:cs="Times New Roman"/>
          <w:sz w:val="24"/>
          <w:szCs w:val="24"/>
        </w:rPr>
        <w:t xml:space="preserve">naj </w:t>
      </w:r>
      <w:r w:rsidRPr="00A705E4">
        <w:rPr>
          <w:rFonts w:ascii="Times New Roman" w:eastAsia="Times New Roman" w:hAnsi="Times New Roman" w:cs="Times New Roman"/>
          <w:sz w:val="24"/>
          <w:szCs w:val="24"/>
        </w:rPr>
        <w:t>bi se lahko ta številka povspela</w:t>
      </w:r>
      <w:r w:rsidR="00823530">
        <w:rPr>
          <w:rFonts w:ascii="Times New Roman" w:eastAsia="Times New Roman" w:hAnsi="Times New Roman" w:cs="Times New Roman"/>
          <w:sz w:val="24"/>
          <w:szCs w:val="24"/>
        </w:rPr>
        <w:t xml:space="preserve"> na</w:t>
      </w:r>
      <w:r w:rsidRPr="00A705E4">
        <w:rPr>
          <w:rFonts w:ascii="Times New Roman" w:eastAsia="Times New Roman" w:hAnsi="Times New Roman" w:cs="Times New Roman"/>
          <w:sz w:val="24"/>
          <w:szCs w:val="24"/>
        </w:rPr>
        <w:t xml:space="preserve"> kar 4 miljarde oziroma </w:t>
      </w:r>
      <w:r w:rsidR="006F27C5">
        <w:rPr>
          <w:rFonts w:ascii="Times New Roman" w:eastAsia="Times New Roman" w:hAnsi="Times New Roman" w:cs="Times New Roman"/>
          <w:sz w:val="24"/>
          <w:szCs w:val="24"/>
        </w:rPr>
        <w:t xml:space="preserve">skoraj </w:t>
      </w:r>
      <w:r w:rsidRPr="00A705E4">
        <w:rPr>
          <w:rFonts w:ascii="Times New Roman" w:eastAsia="Times New Roman" w:hAnsi="Times New Roman" w:cs="Times New Roman"/>
          <w:sz w:val="24"/>
          <w:szCs w:val="24"/>
        </w:rPr>
        <w:t>polovico svetovnega prebivalstva.</w:t>
      </w:r>
    </w:p>
    <w:p w14:paraId="3C83A609" w14:textId="6EE97817" w:rsidR="00B32AA1" w:rsidRPr="00A705E4" w:rsidRDefault="00BA39B2" w:rsidP="00BA39B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Trenutno je v </w:t>
      </w:r>
      <w:ins w:id="22" w:author="Jaklič, Jurij" w:date="2021-02-23T12:12:00Z">
        <w:r w:rsidR="009D15B5">
          <w:rPr>
            <w:rFonts w:ascii="Times New Roman" w:eastAsia="Times New Roman" w:hAnsi="Times New Roman" w:cs="Times New Roman"/>
            <w:sz w:val="24"/>
            <w:szCs w:val="24"/>
          </w:rPr>
          <w:t>E</w:t>
        </w:r>
      </w:ins>
      <w:del w:id="23" w:author="Jaklič, Jurij" w:date="2021-02-23T12:12:00Z">
        <w:r w:rsidRPr="00A705E4" w:rsidDel="009D15B5">
          <w:rPr>
            <w:rFonts w:ascii="Times New Roman" w:eastAsia="Times New Roman" w:hAnsi="Times New Roman" w:cs="Times New Roman"/>
            <w:sz w:val="24"/>
            <w:szCs w:val="24"/>
          </w:rPr>
          <w:delText>e</w:delText>
        </w:r>
      </w:del>
      <w:r w:rsidRPr="00A705E4">
        <w:rPr>
          <w:rFonts w:ascii="Times New Roman" w:eastAsia="Times New Roman" w:hAnsi="Times New Roman" w:cs="Times New Roman"/>
          <w:sz w:val="24"/>
          <w:szCs w:val="24"/>
        </w:rPr>
        <w:t xml:space="preserve">vropi glavni porabnik vodnih virov kmetijstvo oziroma aktivnosti povezane z agrokultuo za katere porabimo kar </w:t>
      </w:r>
      <w:r w:rsidR="003F6736" w:rsidRPr="00A705E4">
        <w:rPr>
          <w:rFonts w:ascii="Times New Roman" w:eastAsia="Times New Roman" w:hAnsi="Times New Roman" w:cs="Times New Roman"/>
          <w:sz w:val="24"/>
          <w:szCs w:val="24"/>
        </w:rPr>
        <w:t>40</w:t>
      </w:r>
      <w:r w:rsidR="00023515" w:rsidRPr="00A705E4">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odstotkov</w:t>
      </w:r>
      <w:r w:rsidR="00816028">
        <w:rPr>
          <w:rFonts w:ascii="Times New Roman" w:eastAsia="Times New Roman" w:hAnsi="Times New Roman" w:cs="Times New Roman"/>
          <w:sz w:val="24"/>
          <w:szCs w:val="24"/>
        </w:rPr>
        <w:t xml:space="preserve"> obnovljivih</w:t>
      </w:r>
      <w:r w:rsidRPr="00A705E4">
        <w:rPr>
          <w:rFonts w:ascii="Times New Roman" w:eastAsia="Times New Roman" w:hAnsi="Times New Roman" w:cs="Times New Roman"/>
          <w:sz w:val="24"/>
          <w:szCs w:val="24"/>
        </w:rPr>
        <w:t xml:space="preserve"> vodnih kapacitet. Ogromne količine vode pa so potrebne tudi za druge industrijske panoge, ki sprva nito tako očitne, na primer za </w:t>
      </w:r>
      <w:r w:rsidR="00CA4AFF" w:rsidRPr="00A705E4">
        <w:rPr>
          <w:rFonts w:ascii="Times New Roman" w:eastAsia="Times New Roman" w:hAnsi="Times New Roman" w:cs="Times New Roman"/>
          <w:sz w:val="24"/>
          <w:szCs w:val="24"/>
        </w:rPr>
        <w:t>izdelavo</w:t>
      </w:r>
      <w:r w:rsidR="002A160F" w:rsidRPr="00A705E4">
        <w:rPr>
          <w:rFonts w:ascii="Times New Roman" w:eastAsia="Times New Roman" w:hAnsi="Times New Roman" w:cs="Times New Roman"/>
          <w:sz w:val="24"/>
          <w:szCs w:val="24"/>
        </w:rPr>
        <w:t xml:space="preserve"> računalniških integriranih vezij in procesorjev.</w:t>
      </w:r>
    </w:p>
    <w:p w14:paraId="0B5B0F55" w14:textId="549DEBD2" w:rsidR="00CC5068" w:rsidRPr="00A705E4" w:rsidRDefault="00FE0319" w:rsidP="003E47A5">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Ker sta gospodarstvo in porabljena količina vode tesno povezana Eurostat </w:t>
      </w:r>
      <w:r w:rsidR="009B3C12">
        <w:rPr>
          <w:rFonts w:ascii="Times New Roman" w:eastAsia="Times New Roman" w:hAnsi="Times New Roman" w:cs="Times New Roman"/>
          <w:sz w:val="24"/>
          <w:szCs w:val="24"/>
        </w:rPr>
        <w:t xml:space="preserve">z indeksom vodne produktivnosti </w:t>
      </w:r>
      <w:r w:rsidRPr="00A705E4">
        <w:rPr>
          <w:rFonts w:ascii="Times New Roman" w:eastAsia="Times New Roman" w:hAnsi="Times New Roman" w:cs="Times New Roman"/>
          <w:sz w:val="24"/>
          <w:szCs w:val="24"/>
        </w:rPr>
        <w:t>že od leta 1990 dalje meri kako učinkovito članice</w:t>
      </w:r>
      <w:r w:rsidR="00AC1363">
        <w:rPr>
          <w:rFonts w:ascii="Times New Roman" w:eastAsia="Times New Roman" w:hAnsi="Times New Roman" w:cs="Times New Roman"/>
          <w:sz w:val="24"/>
          <w:szCs w:val="24"/>
        </w:rPr>
        <w:t xml:space="preserve"> EU</w:t>
      </w:r>
      <w:r w:rsidRPr="00A705E4">
        <w:rPr>
          <w:rFonts w:ascii="Times New Roman" w:eastAsia="Times New Roman" w:hAnsi="Times New Roman" w:cs="Times New Roman"/>
          <w:sz w:val="24"/>
          <w:szCs w:val="24"/>
        </w:rPr>
        <w:t xml:space="preserve"> </w:t>
      </w:r>
      <w:r w:rsidR="00807BF6">
        <w:rPr>
          <w:rFonts w:ascii="Times New Roman" w:eastAsia="Times New Roman" w:hAnsi="Times New Roman" w:cs="Times New Roman"/>
          <w:sz w:val="24"/>
          <w:szCs w:val="24"/>
        </w:rPr>
        <w:t>porabljajo</w:t>
      </w:r>
      <w:r w:rsidRPr="00A705E4">
        <w:rPr>
          <w:rFonts w:ascii="Times New Roman" w:eastAsia="Times New Roman" w:hAnsi="Times New Roman" w:cs="Times New Roman"/>
          <w:sz w:val="24"/>
          <w:szCs w:val="24"/>
        </w:rPr>
        <w:t xml:space="preserve"> vodo</w:t>
      </w:r>
      <w:r w:rsidR="009B3C12">
        <w:rPr>
          <w:rFonts w:ascii="Times New Roman" w:eastAsia="Times New Roman" w:hAnsi="Times New Roman" w:cs="Times New Roman"/>
          <w:sz w:val="24"/>
          <w:szCs w:val="24"/>
        </w:rPr>
        <w:t>. Indeks</w:t>
      </w:r>
      <w:r w:rsidR="001970CE" w:rsidRPr="00A705E4">
        <w:rPr>
          <w:rFonts w:ascii="Times New Roman" w:eastAsia="Times New Roman" w:hAnsi="Times New Roman" w:cs="Times New Roman"/>
          <w:sz w:val="24"/>
          <w:szCs w:val="24"/>
        </w:rPr>
        <w:t xml:space="preserve"> </w:t>
      </w:r>
      <w:r w:rsidR="00D45A68" w:rsidRPr="00A705E4">
        <w:rPr>
          <w:rFonts w:ascii="Times New Roman" w:eastAsia="Times New Roman" w:hAnsi="Times New Roman" w:cs="Times New Roman"/>
          <w:sz w:val="24"/>
          <w:szCs w:val="24"/>
        </w:rPr>
        <w:t>signalizira</w:t>
      </w:r>
      <w:r w:rsidR="001970CE" w:rsidRPr="00A705E4">
        <w:rPr>
          <w:rFonts w:ascii="Times New Roman" w:eastAsia="Times New Roman" w:hAnsi="Times New Roman" w:cs="Times New Roman"/>
          <w:sz w:val="24"/>
          <w:szCs w:val="24"/>
        </w:rPr>
        <w:t xml:space="preserve"> koliko dodane vrednosti v evrih članica istrži za porabljeni kubični meter vode </w:t>
      </w:r>
      <w:r w:rsidR="001970CE" w:rsidRPr="00A705E4">
        <w:rPr>
          <w:rFonts w:ascii="Times New Roman" w:eastAsia="Times New Roman" w:hAnsi="Times New Roman" w:cs="Times New Roman"/>
          <w:sz w:val="24"/>
          <w:szCs w:val="24"/>
        </w:rPr>
        <w:fldChar w:fldCharType="begin" w:fldLock="1"/>
      </w:r>
      <w:r w:rsidR="00391F4D" w:rsidRPr="00A705E4">
        <w:rPr>
          <w:rFonts w:ascii="Times New Roman" w:eastAsia="Times New Roman" w:hAnsi="Times New Roman" w:cs="Times New Roman"/>
          <w:sz w:val="24"/>
          <w:szCs w:val="24"/>
        </w:rPr>
        <w:instrText>ADDIN CSL_CITATION {"citationItems":[{"id":"ITEM-1","itemData":{"URL":"https://ec.europa.eu/eurostat/web/products-datasets/-/t2020_rd210","abstract":"Water productivity indicates how much economic output is produced per cubic meter of fresh water abstracted (in EUR per m3 or PPS per m3). It serves as a measure of the efficiency of water use.","accessed":{"date-parts":[["2021","2","15"]]},"container-title":"Eurostat","id":"ITEM-1","issued":{"date-parts":[["2018"]]},"title":"Water productivity","type":"webpage"},"uris":["http://www.mendeley.com/documents/?uuid=bb0bbb93-e100-3532-ba52-6d815ac82f5d"]}],"mendeley":{"formattedCitation":"(&lt;i&gt;Water productivity&lt;/i&gt;, 2018)","plainTextFormattedCitation":"(Water productivity, 2018)","previouslyFormattedCitation":"(&lt;i&gt;Water productivity&lt;/i&gt;, 2018)"},"properties":{"noteIndex":0},"schema":"https://github.com/citation-style-language/schema/raw/master/csl-citation.json"}</w:instrText>
      </w:r>
      <w:r w:rsidR="001970CE" w:rsidRPr="00A705E4">
        <w:rPr>
          <w:rFonts w:ascii="Times New Roman" w:eastAsia="Times New Roman" w:hAnsi="Times New Roman" w:cs="Times New Roman"/>
          <w:sz w:val="24"/>
          <w:szCs w:val="24"/>
        </w:rPr>
        <w:fldChar w:fldCharType="separate"/>
      </w:r>
      <w:r w:rsidR="000C4E01" w:rsidRPr="00A705E4">
        <w:rPr>
          <w:rFonts w:ascii="Times New Roman" w:eastAsia="Times New Roman" w:hAnsi="Times New Roman" w:cs="Times New Roman"/>
          <w:noProof/>
          <w:sz w:val="24"/>
          <w:szCs w:val="24"/>
        </w:rPr>
        <w:t>(</w:t>
      </w:r>
      <w:r w:rsidR="000C4E01" w:rsidRPr="00A705E4">
        <w:rPr>
          <w:rFonts w:ascii="Times New Roman" w:eastAsia="Times New Roman" w:hAnsi="Times New Roman" w:cs="Times New Roman"/>
          <w:i/>
          <w:noProof/>
          <w:sz w:val="24"/>
          <w:szCs w:val="24"/>
        </w:rPr>
        <w:t>Water productivity</w:t>
      </w:r>
      <w:r w:rsidR="000C4E01" w:rsidRPr="00A705E4">
        <w:rPr>
          <w:rFonts w:ascii="Times New Roman" w:eastAsia="Times New Roman" w:hAnsi="Times New Roman" w:cs="Times New Roman"/>
          <w:noProof/>
          <w:sz w:val="24"/>
          <w:szCs w:val="24"/>
        </w:rPr>
        <w:t>, 2018)</w:t>
      </w:r>
      <w:r w:rsidR="001970CE" w:rsidRPr="00A705E4">
        <w:rPr>
          <w:rFonts w:ascii="Times New Roman" w:eastAsia="Times New Roman" w:hAnsi="Times New Roman" w:cs="Times New Roman"/>
          <w:sz w:val="24"/>
          <w:szCs w:val="24"/>
        </w:rPr>
        <w:fldChar w:fldCharType="end"/>
      </w:r>
      <w:r w:rsidR="001970CE" w:rsidRPr="00A705E4">
        <w:rPr>
          <w:rFonts w:ascii="Times New Roman" w:eastAsia="Times New Roman" w:hAnsi="Times New Roman" w:cs="Times New Roman"/>
          <w:sz w:val="24"/>
          <w:szCs w:val="24"/>
        </w:rPr>
        <w:t>.</w:t>
      </w:r>
      <w:r w:rsidR="00B32AA1" w:rsidRPr="00A705E4">
        <w:rPr>
          <w:rFonts w:ascii="Times New Roman" w:eastAsia="Times New Roman" w:hAnsi="Times New Roman" w:cs="Times New Roman"/>
          <w:sz w:val="24"/>
          <w:szCs w:val="24"/>
        </w:rPr>
        <w:t xml:space="preserve"> </w:t>
      </w:r>
      <w:r w:rsidR="00B00777" w:rsidRPr="00A705E4">
        <w:rPr>
          <w:rFonts w:ascii="Times New Roman" w:eastAsia="Times New Roman" w:hAnsi="Times New Roman" w:cs="Times New Roman"/>
          <w:sz w:val="24"/>
          <w:szCs w:val="24"/>
        </w:rPr>
        <w:t>Evropska unija oziroma njena agencija za okolje se</w:t>
      </w:r>
      <w:r w:rsidR="00AB4BC0">
        <w:rPr>
          <w:rFonts w:ascii="Times New Roman" w:eastAsia="Times New Roman" w:hAnsi="Times New Roman" w:cs="Times New Roman"/>
          <w:sz w:val="24"/>
          <w:szCs w:val="24"/>
        </w:rPr>
        <w:t xml:space="preserve"> tako</w:t>
      </w:r>
      <w:r w:rsidR="00B00777" w:rsidRPr="00A705E4">
        <w:rPr>
          <w:rFonts w:ascii="Times New Roman" w:eastAsia="Times New Roman" w:hAnsi="Times New Roman" w:cs="Times New Roman"/>
          <w:sz w:val="24"/>
          <w:szCs w:val="24"/>
        </w:rPr>
        <w:t xml:space="preserve"> že dolgo časa zavzema za učinkovito ravnanje z vodnimi viri</w:t>
      </w:r>
      <w:r w:rsidR="00CC06EC" w:rsidRPr="00A705E4">
        <w:rPr>
          <w:rFonts w:ascii="Times New Roman" w:eastAsia="Times New Roman" w:hAnsi="Times New Roman" w:cs="Times New Roman"/>
          <w:sz w:val="24"/>
          <w:szCs w:val="24"/>
        </w:rPr>
        <w:t xml:space="preserve">. Eden izmed glavnih ukrepov je tako sprejemanje regulacij, ki bi </w:t>
      </w:r>
      <w:r w:rsidR="00D17FFD" w:rsidRPr="00A705E4">
        <w:rPr>
          <w:rFonts w:ascii="Times New Roman" w:eastAsia="Times New Roman" w:hAnsi="Times New Roman" w:cs="Times New Roman"/>
          <w:sz w:val="24"/>
          <w:szCs w:val="24"/>
        </w:rPr>
        <w:t>zagotovili</w:t>
      </w:r>
      <w:r w:rsidR="003E47A5" w:rsidRPr="00A705E4">
        <w:rPr>
          <w:rFonts w:ascii="Times New Roman" w:eastAsia="Times New Roman" w:hAnsi="Times New Roman" w:cs="Times New Roman"/>
          <w:sz w:val="24"/>
          <w:szCs w:val="24"/>
        </w:rPr>
        <w:t xml:space="preserve"> celovito</w:t>
      </w:r>
      <w:r w:rsidR="00CC06EC" w:rsidRPr="00A705E4">
        <w:rPr>
          <w:rFonts w:ascii="Times New Roman" w:eastAsia="Times New Roman" w:hAnsi="Times New Roman" w:cs="Times New Roman"/>
          <w:sz w:val="24"/>
          <w:szCs w:val="24"/>
        </w:rPr>
        <w:t xml:space="preserve"> </w:t>
      </w:r>
      <w:r w:rsidR="003E47A5" w:rsidRPr="00A705E4">
        <w:rPr>
          <w:rFonts w:ascii="Times New Roman" w:eastAsia="Times New Roman" w:hAnsi="Times New Roman" w:cs="Times New Roman"/>
          <w:sz w:val="24"/>
          <w:szCs w:val="24"/>
        </w:rPr>
        <w:t xml:space="preserve">in </w:t>
      </w:r>
      <w:r w:rsidR="00CC06EC" w:rsidRPr="00A705E4">
        <w:rPr>
          <w:rFonts w:ascii="Times New Roman" w:eastAsia="Times New Roman" w:hAnsi="Times New Roman" w:cs="Times New Roman"/>
          <w:sz w:val="24"/>
          <w:szCs w:val="24"/>
        </w:rPr>
        <w:t xml:space="preserve">trajnostno upravljanje z vodnimi viri </w:t>
      </w:r>
      <w:r w:rsidR="00CC06EC" w:rsidRPr="00A705E4">
        <w:rPr>
          <w:rFonts w:ascii="Times New Roman" w:eastAsia="Times New Roman" w:hAnsi="Times New Roman" w:cs="Times New Roman"/>
          <w:sz w:val="24"/>
          <w:szCs w:val="24"/>
        </w:rPr>
        <w:fldChar w:fldCharType="begin" w:fldLock="1"/>
      </w:r>
      <w:r w:rsidR="00B32AA1" w:rsidRPr="00A705E4">
        <w:rPr>
          <w:rFonts w:ascii="Times New Roman" w:eastAsia="Times New Roman" w:hAnsi="Times New Roman" w:cs="Times New Roman"/>
          <w:sz w:val="24"/>
          <w:szCs w:val="24"/>
        </w:rPr>
        <w:instrText>ADDIN CSL_CITATION {"citationItems":[{"id":"ITEM-1","itemData":{"URL":"https://www.eea.europa.eu/themes/water/european-waters/water-management","abstract":"Protecting Europe's shared water and marine environments, resources and ecosystems from pollution, over abstraction and structural changes will need coordinated action at EU level.","accessed":{"date-parts":[["2021","2","16"]]},"container-title":"European Environment Agency","id":"ITEM-1","issued":{"date-parts":[["2018","11","12"]]},"title":"Sustainable water management","type":"webpage"},"uris":["http://www.mendeley.com/documents/?uuid=eac92297-c7c3-3233-a9cf-734619310fcd"]}],"mendeley":{"formattedCitation":"(&lt;i&gt;Sustainable water management&lt;/i&gt;, 2018)","plainTextFormattedCitation":"(Sustainable water management, 2018)","previouslyFormattedCitation":"(&lt;i&gt;Sustainable water management&lt;/i&gt;, 2018)"},"properties":{"noteIndex":0},"schema":"https://github.com/citation-style-language/schema/raw/master/csl-citation.json"}</w:instrText>
      </w:r>
      <w:r w:rsidR="00CC06EC" w:rsidRPr="00A705E4">
        <w:rPr>
          <w:rFonts w:ascii="Times New Roman" w:eastAsia="Times New Roman" w:hAnsi="Times New Roman" w:cs="Times New Roman"/>
          <w:sz w:val="24"/>
          <w:szCs w:val="24"/>
        </w:rPr>
        <w:fldChar w:fldCharType="separate"/>
      </w:r>
      <w:r w:rsidR="00CC06EC" w:rsidRPr="00A705E4">
        <w:rPr>
          <w:rFonts w:ascii="Times New Roman" w:eastAsia="Times New Roman" w:hAnsi="Times New Roman" w:cs="Times New Roman"/>
          <w:noProof/>
          <w:sz w:val="24"/>
          <w:szCs w:val="24"/>
        </w:rPr>
        <w:t>(</w:t>
      </w:r>
      <w:r w:rsidR="00CC06EC" w:rsidRPr="00A705E4">
        <w:rPr>
          <w:rFonts w:ascii="Times New Roman" w:eastAsia="Times New Roman" w:hAnsi="Times New Roman" w:cs="Times New Roman"/>
          <w:i/>
          <w:noProof/>
          <w:sz w:val="24"/>
          <w:szCs w:val="24"/>
        </w:rPr>
        <w:t>Sustainable water management</w:t>
      </w:r>
      <w:r w:rsidR="00CC06EC" w:rsidRPr="00A705E4">
        <w:rPr>
          <w:rFonts w:ascii="Times New Roman" w:eastAsia="Times New Roman" w:hAnsi="Times New Roman" w:cs="Times New Roman"/>
          <w:noProof/>
          <w:sz w:val="24"/>
          <w:szCs w:val="24"/>
        </w:rPr>
        <w:t>, 2018)</w:t>
      </w:r>
      <w:r w:rsidR="00CC06EC" w:rsidRPr="00A705E4">
        <w:rPr>
          <w:rFonts w:ascii="Times New Roman" w:eastAsia="Times New Roman" w:hAnsi="Times New Roman" w:cs="Times New Roman"/>
          <w:sz w:val="24"/>
          <w:szCs w:val="24"/>
        </w:rPr>
        <w:fldChar w:fldCharType="end"/>
      </w:r>
      <w:r w:rsidR="00CC06EC" w:rsidRPr="00A705E4">
        <w:rPr>
          <w:rFonts w:ascii="Times New Roman" w:eastAsia="Times New Roman" w:hAnsi="Times New Roman" w:cs="Times New Roman"/>
          <w:sz w:val="24"/>
          <w:szCs w:val="24"/>
        </w:rPr>
        <w:t>.</w:t>
      </w:r>
      <w:commentRangeEnd w:id="21"/>
      <w:r w:rsidR="009D15B5">
        <w:rPr>
          <w:rStyle w:val="CommentReference"/>
        </w:rPr>
        <w:commentReference w:id="21"/>
      </w:r>
    </w:p>
    <w:p w14:paraId="7D916646" w14:textId="77777777" w:rsidR="002136F1" w:rsidRDefault="002136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8EE5242" w14:textId="585E44C4" w:rsidR="002534A7" w:rsidRPr="00A705E4" w:rsidRDefault="000330CF" w:rsidP="00B036C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lastRenderedPageBreak/>
        <w:t>Ključen del rešitve, ki nam bo pomagala bolje upravljati in nadzirati vodne vire</w:t>
      </w:r>
      <w:ins w:id="24" w:author="Jaklič, Jurij" w:date="2021-02-23T12:14:00Z">
        <w:r w:rsidR="009D15B5">
          <w:rPr>
            <w:rFonts w:ascii="Times New Roman" w:eastAsia="Times New Roman" w:hAnsi="Times New Roman" w:cs="Times New Roman"/>
            <w:sz w:val="24"/>
            <w:szCs w:val="24"/>
          </w:rPr>
          <w:t>,</w:t>
        </w:r>
      </w:ins>
      <w:r w:rsidRPr="00A705E4">
        <w:rPr>
          <w:rFonts w:ascii="Times New Roman" w:eastAsia="Times New Roman" w:hAnsi="Times New Roman" w:cs="Times New Roman"/>
          <w:sz w:val="24"/>
          <w:szCs w:val="24"/>
        </w:rPr>
        <w:t xml:space="preserve"> bo odigrala informacijska tehnologija. To prepoznava tudi Italiansko podjetje Acea, ki je vodilni ponudnik </w:t>
      </w:r>
      <w:r w:rsidR="006043B0" w:rsidRPr="00A705E4">
        <w:rPr>
          <w:rFonts w:ascii="Times New Roman" w:eastAsia="Times New Roman" w:hAnsi="Times New Roman" w:cs="Times New Roman"/>
          <w:sz w:val="24"/>
          <w:szCs w:val="24"/>
        </w:rPr>
        <w:t xml:space="preserve">vodovodnih in </w:t>
      </w:r>
      <w:r w:rsidRPr="00A705E4">
        <w:rPr>
          <w:rFonts w:ascii="Times New Roman" w:eastAsia="Times New Roman" w:hAnsi="Times New Roman" w:cs="Times New Roman"/>
          <w:sz w:val="24"/>
          <w:szCs w:val="24"/>
        </w:rPr>
        <w:t>storitev v Italiji</w:t>
      </w:r>
      <w:r w:rsidR="006043B0" w:rsidRPr="00A705E4">
        <w:rPr>
          <w:rFonts w:ascii="Times New Roman" w:eastAsia="Times New Roman" w:hAnsi="Times New Roman" w:cs="Times New Roman"/>
          <w:sz w:val="24"/>
          <w:szCs w:val="24"/>
        </w:rPr>
        <w:t>. Podjetje od leta 1999 kotira na Italianski borzi in ima trenutno 9 milionov odjemalcev v srednji Italiji.</w:t>
      </w:r>
      <w:r w:rsidR="00391F4D" w:rsidRPr="00A705E4">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w:t>
      </w:r>
      <w:r w:rsidR="00200B64">
        <w:rPr>
          <w:rFonts w:ascii="Times New Roman" w:eastAsia="Times New Roman" w:hAnsi="Times New Roman" w:cs="Times New Roman"/>
          <w:sz w:val="24"/>
          <w:szCs w:val="24"/>
        </w:rPr>
        <w:t>prediktivne</w:t>
      </w:r>
      <w:r w:rsidR="00391F4D" w:rsidRPr="00A705E4">
        <w:rPr>
          <w:rFonts w:ascii="Times New Roman" w:eastAsia="Times New Roman" w:hAnsi="Times New Roman" w:cs="Times New Roman"/>
          <w:sz w:val="24"/>
          <w:szCs w:val="24"/>
        </w:rPr>
        <w:t xml:space="preserve"> modele</w:t>
      </w:r>
      <w:r w:rsidR="00D65AE1" w:rsidRPr="00A705E4">
        <w:rPr>
          <w:rFonts w:ascii="Times New Roman" w:eastAsia="Times New Roman" w:hAnsi="Times New Roman" w:cs="Times New Roman"/>
          <w:sz w:val="24"/>
          <w:szCs w:val="24"/>
        </w:rPr>
        <w:t xml:space="preserve"> za napovedovanje količine vode</w:t>
      </w:r>
      <w:r w:rsidR="00391F4D" w:rsidRPr="00A705E4">
        <w:rPr>
          <w:rFonts w:ascii="Times New Roman" w:eastAsia="Times New Roman" w:hAnsi="Times New Roman" w:cs="Times New Roman"/>
          <w:sz w:val="24"/>
          <w:szCs w:val="24"/>
        </w:rPr>
        <w:t xml:space="preserve"> </w:t>
      </w:r>
      <w:r w:rsidR="00391F4D" w:rsidRPr="00A705E4">
        <w:rPr>
          <w:rFonts w:ascii="Times New Roman" w:eastAsia="Times New Roman" w:hAnsi="Times New Roman" w:cs="Times New Roman"/>
          <w:sz w:val="24"/>
          <w:szCs w:val="24"/>
        </w:rPr>
        <w:fldChar w:fldCharType="begin" w:fldLock="1"/>
      </w:r>
      <w:r w:rsidR="00DA2FF8" w:rsidRPr="00A705E4">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sidRPr="00A705E4">
        <w:rPr>
          <w:rFonts w:ascii="Times New Roman" w:eastAsia="Times New Roman" w:hAnsi="Times New Roman" w:cs="Times New Roman"/>
          <w:sz w:val="24"/>
          <w:szCs w:val="24"/>
        </w:rPr>
        <w:fldChar w:fldCharType="separate"/>
      </w:r>
      <w:r w:rsidR="00391F4D" w:rsidRPr="00A705E4">
        <w:rPr>
          <w:rFonts w:ascii="Times New Roman" w:eastAsia="Times New Roman" w:hAnsi="Times New Roman" w:cs="Times New Roman"/>
          <w:noProof/>
          <w:sz w:val="24"/>
          <w:szCs w:val="24"/>
        </w:rPr>
        <w:t>(</w:t>
      </w:r>
      <w:r w:rsidR="00391F4D" w:rsidRPr="00A705E4">
        <w:rPr>
          <w:rFonts w:ascii="Times New Roman" w:eastAsia="Times New Roman" w:hAnsi="Times New Roman" w:cs="Times New Roman"/>
          <w:i/>
          <w:noProof/>
          <w:sz w:val="24"/>
          <w:szCs w:val="24"/>
        </w:rPr>
        <w:t>Acea Smart Water Analytics</w:t>
      </w:r>
      <w:r w:rsidR="00391F4D" w:rsidRPr="00A705E4">
        <w:rPr>
          <w:rFonts w:ascii="Times New Roman" w:eastAsia="Times New Roman" w:hAnsi="Times New Roman" w:cs="Times New Roman"/>
          <w:noProof/>
          <w:sz w:val="24"/>
          <w:szCs w:val="24"/>
        </w:rPr>
        <w:t>, 2020)</w:t>
      </w:r>
      <w:r w:rsidR="00391F4D" w:rsidRPr="00A705E4">
        <w:rPr>
          <w:rFonts w:ascii="Times New Roman" w:eastAsia="Times New Roman" w:hAnsi="Times New Roman" w:cs="Times New Roman"/>
          <w:sz w:val="24"/>
          <w:szCs w:val="24"/>
        </w:rPr>
        <w:fldChar w:fldCharType="end"/>
      </w:r>
      <w:r w:rsidR="00E65F4F" w:rsidRPr="00A705E4">
        <w:rPr>
          <w:rFonts w:ascii="Times New Roman" w:eastAsia="Times New Roman" w:hAnsi="Times New Roman" w:cs="Times New Roman"/>
          <w:sz w:val="24"/>
          <w:szCs w:val="24"/>
        </w:rPr>
        <w:t xml:space="preserve">. Z uspešnimi </w:t>
      </w:r>
      <w:del w:id="25" w:author="Jaklič, Jurij" w:date="2021-02-23T12:14:00Z">
        <w:r w:rsidR="00A17CB6" w:rsidRPr="00A705E4" w:rsidDel="009D15B5">
          <w:rPr>
            <w:rFonts w:ascii="Times New Roman" w:eastAsia="Times New Roman" w:hAnsi="Times New Roman" w:cs="Times New Roman"/>
            <w:sz w:val="24"/>
            <w:szCs w:val="24"/>
          </w:rPr>
          <w:delText xml:space="preserve">prediktivnimi </w:delText>
        </w:r>
      </w:del>
      <w:ins w:id="26" w:author="Jaklič, Jurij" w:date="2021-02-23T12:14:00Z">
        <w:r w:rsidR="009D15B5">
          <w:rPr>
            <w:rFonts w:ascii="Times New Roman" w:eastAsia="Times New Roman" w:hAnsi="Times New Roman" w:cs="Times New Roman"/>
            <w:sz w:val="24"/>
            <w:szCs w:val="24"/>
          </w:rPr>
          <w:t>napovednimi</w:t>
        </w:r>
        <w:r w:rsidR="009D15B5" w:rsidRPr="00A705E4">
          <w:rPr>
            <w:rFonts w:ascii="Times New Roman" w:eastAsia="Times New Roman" w:hAnsi="Times New Roman" w:cs="Times New Roman"/>
            <w:sz w:val="24"/>
            <w:szCs w:val="24"/>
          </w:rPr>
          <w:t xml:space="preserve"> </w:t>
        </w:r>
      </w:ins>
      <w:r w:rsidR="00E65F4F" w:rsidRPr="00A705E4">
        <w:rPr>
          <w:rFonts w:ascii="Times New Roman" w:eastAsia="Times New Roman" w:hAnsi="Times New Roman" w:cs="Times New Roman"/>
          <w:sz w:val="24"/>
          <w:szCs w:val="24"/>
        </w:rPr>
        <w:t xml:space="preserve">modeli bi podjetje lahko </w:t>
      </w:r>
      <w:r w:rsidR="00B3689F" w:rsidRPr="00A705E4">
        <w:rPr>
          <w:rFonts w:ascii="Times New Roman" w:eastAsia="Times New Roman" w:hAnsi="Times New Roman" w:cs="Times New Roman"/>
          <w:sz w:val="24"/>
          <w:szCs w:val="24"/>
        </w:rPr>
        <w:t xml:space="preserve">bolje </w:t>
      </w:r>
      <w:r w:rsidR="00A17CB6" w:rsidRPr="00A705E4">
        <w:rPr>
          <w:rFonts w:ascii="Times New Roman" w:eastAsia="Times New Roman" w:hAnsi="Times New Roman" w:cs="Times New Roman"/>
          <w:sz w:val="24"/>
          <w:szCs w:val="24"/>
        </w:rPr>
        <w:t>preprečevali poplave ali pa pričeli opozarjati na varčevanje z vodo še pred</w:t>
      </w:r>
      <w:ins w:id="27" w:author="Jaklič, Jurij" w:date="2021-02-23T12:14:00Z">
        <w:r w:rsidR="009D15B5">
          <w:rPr>
            <w:rFonts w:ascii="Times New Roman" w:eastAsia="Times New Roman" w:hAnsi="Times New Roman" w:cs="Times New Roman"/>
            <w:sz w:val="24"/>
            <w:szCs w:val="24"/>
          </w:rPr>
          <w:t>en</w:t>
        </w:r>
      </w:ins>
      <w:del w:id="28" w:author="Jaklič, Jurij" w:date="2021-02-23T12:14:00Z">
        <w:r w:rsidR="00A17CB6" w:rsidRPr="00A705E4" w:rsidDel="009D15B5">
          <w:rPr>
            <w:rFonts w:ascii="Times New Roman" w:eastAsia="Times New Roman" w:hAnsi="Times New Roman" w:cs="Times New Roman"/>
            <w:sz w:val="24"/>
            <w:szCs w:val="24"/>
          </w:rPr>
          <w:delText>no</w:delText>
        </w:r>
      </w:del>
      <w:ins w:id="29" w:author="Jaklič, Jurij" w:date="2021-02-23T12:15:00Z">
        <w:r w:rsidR="009D15B5">
          <w:rPr>
            <w:rFonts w:ascii="Times New Roman" w:eastAsia="Times New Roman" w:hAnsi="Times New Roman" w:cs="Times New Roman"/>
            <w:sz w:val="24"/>
            <w:szCs w:val="24"/>
          </w:rPr>
          <w:t xml:space="preserve"> njena raven</w:t>
        </w:r>
      </w:ins>
      <w:r w:rsidR="00A17CB6" w:rsidRPr="00A705E4">
        <w:rPr>
          <w:rFonts w:ascii="Times New Roman" w:eastAsia="Times New Roman" w:hAnsi="Times New Roman" w:cs="Times New Roman"/>
          <w:sz w:val="24"/>
          <w:szCs w:val="24"/>
        </w:rPr>
        <w:t xml:space="preserve"> </w:t>
      </w:r>
      <w:del w:id="30" w:author="Jaklič, Jurij" w:date="2021-02-23T12:15:00Z">
        <w:r w:rsidR="00A17CB6" w:rsidRPr="00A705E4" w:rsidDel="009D15B5">
          <w:rPr>
            <w:rFonts w:ascii="Times New Roman" w:eastAsia="Times New Roman" w:hAnsi="Times New Roman" w:cs="Times New Roman"/>
            <w:sz w:val="24"/>
            <w:szCs w:val="24"/>
          </w:rPr>
          <w:delText xml:space="preserve">nivo le te </w:delText>
        </w:r>
      </w:del>
      <w:r w:rsidR="00A17CB6" w:rsidRPr="00A705E4">
        <w:rPr>
          <w:rFonts w:ascii="Times New Roman" w:eastAsia="Times New Roman" w:hAnsi="Times New Roman" w:cs="Times New Roman"/>
          <w:sz w:val="24"/>
          <w:szCs w:val="24"/>
        </w:rPr>
        <w:t>pade pod kritično</w:t>
      </w:r>
      <w:del w:id="31" w:author="Jaklič, Jurij" w:date="2021-02-23T12:15:00Z">
        <w:r w:rsidR="00A17CB6" w:rsidRPr="00A705E4" w:rsidDel="009D15B5">
          <w:rPr>
            <w:rFonts w:ascii="Times New Roman" w:eastAsia="Times New Roman" w:hAnsi="Times New Roman" w:cs="Times New Roman"/>
            <w:sz w:val="24"/>
            <w:szCs w:val="24"/>
          </w:rPr>
          <w:delText xml:space="preserve"> raven</w:delText>
        </w:r>
      </w:del>
      <w:r w:rsidR="00A17CB6"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O tem</w:t>
      </w:r>
      <w:ins w:id="32" w:author="Jaklič, Jurij" w:date="2021-02-23T12:15:00Z">
        <w:r w:rsidR="009D15B5">
          <w:rPr>
            <w:rFonts w:ascii="Times New Roman" w:eastAsia="Times New Roman" w:hAnsi="Times New Roman" w:cs="Times New Roman"/>
            <w:sz w:val="24"/>
            <w:szCs w:val="24"/>
          </w:rPr>
          <w:t>,</w:t>
        </w:r>
      </w:ins>
      <w:del w:id="33" w:author="Jaklič, Jurij" w:date="2021-02-23T12:15:00Z">
        <w:r w:rsidR="00ED43A0" w:rsidRPr="00A705E4" w:rsidDel="009D15B5">
          <w:rPr>
            <w:rFonts w:ascii="Times New Roman" w:eastAsia="Times New Roman" w:hAnsi="Times New Roman" w:cs="Times New Roman"/>
            <w:sz w:val="24"/>
            <w:szCs w:val="24"/>
          </w:rPr>
          <w:delText>u</w:delText>
        </w:r>
      </w:del>
      <w:r w:rsidR="00ED43A0" w:rsidRPr="00A705E4">
        <w:rPr>
          <w:rFonts w:ascii="Times New Roman" w:eastAsia="Times New Roman" w:hAnsi="Times New Roman" w:cs="Times New Roman"/>
          <w:sz w:val="24"/>
          <w:szCs w:val="24"/>
        </w:rPr>
        <w:t xml:space="preserve"> kako pomembna se jim zdi rešitev tega problema</w:t>
      </w:r>
      <w:ins w:id="34" w:author="Jaklič, Jurij" w:date="2021-02-23T12:15:00Z">
        <w:r w:rsidR="009D15B5">
          <w:rPr>
            <w:rFonts w:ascii="Times New Roman" w:eastAsia="Times New Roman" w:hAnsi="Times New Roman" w:cs="Times New Roman"/>
            <w:sz w:val="24"/>
            <w:szCs w:val="24"/>
          </w:rPr>
          <w:t>,</w:t>
        </w:r>
      </w:ins>
      <w:r w:rsidR="00ED43A0" w:rsidRPr="00A705E4">
        <w:rPr>
          <w:rFonts w:ascii="Times New Roman" w:eastAsia="Times New Roman" w:hAnsi="Times New Roman" w:cs="Times New Roman"/>
          <w:sz w:val="24"/>
          <w:szCs w:val="24"/>
        </w:rPr>
        <w:t xml:space="preserve"> priča tudi dejstvo da so na izzvu za primerno rešitev ponudili $25</w:t>
      </w:r>
      <w:r w:rsidR="000E44DA"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000 nagrade.</w:t>
      </w:r>
    </w:p>
    <w:p w14:paraId="67F5029B" w14:textId="7C188C50" w:rsidR="00E73A05" w:rsidRPr="00A705E4" w:rsidRDefault="000D3EE2" w:rsidP="00722FC3">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Različni raziskovalni programi Evropske unije ponujajo še več priložnosti za inovativne in interdisciplinarne rešitve</w:t>
      </w:r>
      <w:r w:rsidR="007A6815" w:rsidRPr="00A705E4">
        <w:rPr>
          <w:rFonts w:ascii="Times New Roman" w:eastAsia="Times New Roman" w:hAnsi="Times New Roman" w:cs="Times New Roman"/>
          <w:sz w:val="24"/>
          <w:szCs w:val="24"/>
        </w:rPr>
        <w:t xml:space="preserve"> in ki bi pomagali izboljšati upravljanje z vodnimi viri.</w:t>
      </w:r>
      <w:r w:rsidR="00722FC3" w:rsidRPr="00A705E4">
        <w:rPr>
          <w:rFonts w:ascii="Times New Roman" w:eastAsia="Times New Roman" w:hAnsi="Times New Roman" w:cs="Times New Roman"/>
          <w:sz w:val="24"/>
          <w:szCs w:val="24"/>
        </w:rPr>
        <w:t xml:space="preserve"> Tako recimo</w:t>
      </w:r>
      <w:r w:rsidR="006927D8"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Evropska vesoljska agencija ESA v okviru programa Copernikus </w:t>
      </w:r>
      <w:del w:id="35" w:author="Jaklič, Jurij" w:date="2021-02-23T12:15:00Z">
        <w:r w:rsidR="00722FC3" w:rsidRPr="00A705E4" w:rsidDel="009D15B5">
          <w:rPr>
            <w:rFonts w:ascii="Times New Roman" w:eastAsia="Times New Roman" w:hAnsi="Times New Roman" w:cs="Times New Roman"/>
            <w:sz w:val="24"/>
            <w:szCs w:val="24"/>
          </w:rPr>
          <w:delText>z</w:delText>
        </w:r>
        <w:r w:rsidR="00704EBA" w:rsidRPr="00A705E4" w:rsidDel="009D15B5">
          <w:rPr>
            <w:rFonts w:ascii="Times New Roman" w:eastAsia="Times New Roman" w:hAnsi="Times New Roman" w:cs="Times New Roman"/>
            <w:sz w:val="24"/>
            <w:szCs w:val="24"/>
          </w:rPr>
          <w:delText xml:space="preserve"> </w:delText>
        </w:r>
      </w:del>
      <w:ins w:id="36" w:author="Jaklič, Jurij" w:date="2021-02-23T12:15:00Z">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ins>
      <w:r w:rsidR="00704EBA" w:rsidRPr="00A705E4">
        <w:rPr>
          <w:rFonts w:ascii="Times New Roman" w:eastAsia="Times New Roman" w:hAnsi="Times New Roman" w:cs="Times New Roman"/>
          <w:sz w:val="24"/>
          <w:szCs w:val="24"/>
        </w:rPr>
        <w:t>kar</w:t>
      </w:r>
      <w:r w:rsidR="00722FC3" w:rsidRPr="00A705E4">
        <w:rPr>
          <w:rFonts w:ascii="Times New Roman" w:eastAsia="Times New Roman" w:hAnsi="Times New Roman" w:cs="Times New Roman"/>
          <w:sz w:val="24"/>
          <w:szCs w:val="24"/>
        </w:rPr>
        <w:t xml:space="preserve"> </w:t>
      </w:r>
      <w:r w:rsidR="00D4356A">
        <w:rPr>
          <w:rFonts w:ascii="Times New Roman" w:eastAsia="Times New Roman" w:hAnsi="Times New Roman" w:cs="Times New Roman"/>
          <w:sz w:val="24"/>
          <w:szCs w:val="24"/>
        </w:rPr>
        <w:t>30-imi</w:t>
      </w:r>
      <w:r w:rsidR="00DF5B4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posebnimi sateliti izvaja slikanje celotne zemlje</w:t>
      </w:r>
      <w:r w:rsidR="000174E9" w:rsidRPr="00A705E4">
        <w:rPr>
          <w:rFonts w:ascii="Times New Roman" w:eastAsia="Times New Roman" w:hAnsi="Times New Roman" w:cs="Times New Roman"/>
          <w:sz w:val="24"/>
          <w:szCs w:val="24"/>
        </w:rPr>
        <w:t xml:space="preserve">, posebno zanimiva sta </w:t>
      </w:r>
      <w:r w:rsidR="009E0533">
        <w:rPr>
          <w:rFonts w:ascii="Times New Roman" w:eastAsia="Times New Roman" w:hAnsi="Times New Roman" w:cs="Times New Roman"/>
          <w:sz w:val="24"/>
          <w:szCs w:val="24"/>
        </w:rPr>
        <w:t>2</w:t>
      </w:r>
      <w:r w:rsidR="000174E9" w:rsidRPr="00A705E4">
        <w:rPr>
          <w:rFonts w:ascii="Times New Roman" w:eastAsia="Times New Roman" w:hAnsi="Times New Roman" w:cs="Times New Roman"/>
          <w:sz w:val="24"/>
          <w:szCs w:val="24"/>
        </w:rPr>
        <w:t xml:space="preserve"> satelita imenovana Sentinel</w:t>
      </w:r>
      <w:r w:rsidR="001F351F" w:rsidRPr="00A705E4">
        <w:rPr>
          <w:rFonts w:ascii="Times New Roman" w:eastAsia="Times New Roman" w:hAnsi="Times New Roman" w:cs="Times New Roman"/>
          <w:sz w:val="24"/>
          <w:szCs w:val="24"/>
        </w:rPr>
        <w:t>-</w:t>
      </w:r>
      <w:r w:rsidR="000174E9" w:rsidRPr="00A705E4">
        <w:rPr>
          <w:rFonts w:ascii="Times New Roman" w:eastAsia="Times New Roman" w:hAnsi="Times New Roman" w:cs="Times New Roman"/>
          <w:sz w:val="24"/>
          <w:szCs w:val="24"/>
        </w:rPr>
        <w:t xml:space="preserve">2, ki kar </w:t>
      </w:r>
      <w:del w:id="37" w:author="Jaklič, Jurij" w:date="2021-02-23T12:15:00Z">
        <w:r w:rsidR="000174E9" w:rsidRPr="00A705E4" w:rsidDel="009D15B5">
          <w:rPr>
            <w:rFonts w:ascii="Times New Roman" w:eastAsia="Times New Roman" w:hAnsi="Times New Roman" w:cs="Times New Roman"/>
            <w:sz w:val="24"/>
            <w:szCs w:val="24"/>
          </w:rPr>
          <w:delText xml:space="preserve">z </w:delText>
        </w:r>
      </w:del>
      <w:ins w:id="38" w:author="Jaklič, Jurij" w:date="2021-02-23T12:15:00Z">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ins>
      <w:r w:rsidR="000174E9" w:rsidRPr="00A705E4">
        <w:rPr>
          <w:rFonts w:ascii="Times New Roman" w:eastAsia="Times New Roman" w:hAnsi="Times New Roman" w:cs="Times New Roman"/>
          <w:sz w:val="24"/>
          <w:szCs w:val="24"/>
        </w:rPr>
        <w:t>13 senzorji zajemata različne podatke</w:t>
      </w:r>
      <w:r w:rsidR="005F34DC">
        <w:rPr>
          <w:rFonts w:ascii="Times New Roman" w:eastAsia="Times New Roman" w:hAnsi="Times New Roman" w:cs="Times New Roman"/>
          <w:sz w:val="24"/>
          <w:szCs w:val="24"/>
        </w:rPr>
        <w:t xml:space="preserve"> iz površja zemlje</w:t>
      </w:r>
      <w:r w:rsidR="006927D8" w:rsidRPr="00A705E4">
        <w:rPr>
          <w:rFonts w:ascii="Times New Roman" w:eastAsia="Times New Roman" w:hAnsi="Times New Roman" w:cs="Times New Roman"/>
          <w:sz w:val="24"/>
          <w:szCs w:val="24"/>
        </w:rPr>
        <w:t xml:space="preserve"> </w:t>
      </w:r>
      <w:r w:rsidR="006927D8" w:rsidRPr="00A705E4">
        <w:rPr>
          <w:rFonts w:ascii="Times New Roman" w:eastAsia="Times New Roman" w:hAnsi="Times New Roman" w:cs="Times New Roman"/>
          <w:sz w:val="24"/>
          <w:szCs w:val="24"/>
        </w:rPr>
        <w:fldChar w:fldCharType="begin" w:fldLock="1"/>
      </w:r>
      <w:r w:rsidR="00365DB0" w:rsidRPr="00A705E4">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 The","author":[{"dropping-particle":"","family":"Suhet","given":"","non-dropping-particle":"","parse-names":false,"suffix":""}],"id":"ITEM-1","issued":{"date-parts":[["2015"]]},"publisher":"European Space Agency","title":"Sentinel-2 User Handbook","type":"book"},"uris":["http://www.mendeley.com/documents/?uuid=408ee3e7-6614-4489-81f7-992708959ebb"]}],"mendeley":{"formattedCitation":"(Suhet, 2015)","plainTextFormattedCitation":"(Suhet, 2015)","previouslyFormattedCitation":"(Suhet, 2015)"},"properties":{"noteIndex":0},"schema":"https://github.com/citation-style-language/schema/raw/master/csl-citation.json"}</w:instrText>
      </w:r>
      <w:r w:rsidR="006927D8" w:rsidRPr="00A705E4">
        <w:rPr>
          <w:rFonts w:ascii="Times New Roman" w:eastAsia="Times New Roman" w:hAnsi="Times New Roman" w:cs="Times New Roman"/>
          <w:sz w:val="24"/>
          <w:szCs w:val="24"/>
        </w:rPr>
        <w:fldChar w:fldCharType="separate"/>
      </w:r>
      <w:r w:rsidR="006927D8" w:rsidRPr="00A705E4">
        <w:rPr>
          <w:rFonts w:ascii="Times New Roman" w:eastAsia="Times New Roman" w:hAnsi="Times New Roman" w:cs="Times New Roman"/>
          <w:noProof/>
          <w:sz w:val="24"/>
          <w:szCs w:val="24"/>
        </w:rPr>
        <w:t>(Suhet, 2015)</w:t>
      </w:r>
      <w:r w:rsidR="006927D8" w:rsidRPr="00A705E4">
        <w:rPr>
          <w:rFonts w:ascii="Times New Roman" w:eastAsia="Times New Roman" w:hAnsi="Times New Roman" w:cs="Times New Roman"/>
          <w:sz w:val="24"/>
          <w:szCs w:val="24"/>
        </w:rPr>
        <w:fldChar w:fldCharType="end"/>
      </w:r>
      <w:r w:rsidR="00076C1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 </w:t>
      </w:r>
      <w:r w:rsidR="00AC4CEF" w:rsidRPr="00A705E4">
        <w:rPr>
          <w:rFonts w:ascii="Times New Roman" w:eastAsia="Times New Roman" w:hAnsi="Times New Roman" w:cs="Times New Roman"/>
          <w:sz w:val="24"/>
          <w:szCs w:val="24"/>
        </w:rPr>
        <w:t xml:space="preserve">Zbrani podatki programa Copernikus </w:t>
      </w:r>
      <w:r w:rsidR="00722FC3" w:rsidRPr="00A705E4">
        <w:rPr>
          <w:rFonts w:ascii="Times New Roman" w:eastAsia="Times New Roman" w:hAnsi="Times New Roman" w:cs="Times New Roman"/>
          <w:sz w:val="24"/>
          <w:szCs w:val="24"/>
        </w:rPr>
        <w:t xml:space="preserve">so nato prosto dostopni </w:t>
      </w:r>
      <w:r w:rsidR="008F669E" w:rsidRPr="00A705E4">
        <w:rPr>
          <w:rFonts w:ascii="Times New Roman" w:eastAsia="Times New Roman" w:hAnsi="Times New Roman" w:cs="Times New Roman"/>
          <w:sz w:val="24"/>
          <w:szCs w:val="24"/>
        </w:rPr>
        <w:t>javnosti</w:t>
      </w:r>
      <w:r w:rsidR="00722FC3" w:rsidRPr="00A705E4">
        <w:rPr>
          <w:rFonts w:ascii="Times New Roman" w:eastAsia="Times New Roman" w:hAnsi="Times New Roman" w:cs="Times New Roman"/>
          <w:sz w:val="24"/>
          <w:szCs w:val="24"/>
        </w:rPr>
        <w:t xml:space="preserve"> v raziskovalne namene.</w:t>
      </w:r>
    </w:p>
    <w:p w14:paraId="5C801DB1" w14:textId="6C5215A0" w:rsidR="00A84511" w:rsidRPr="00A705E4" w:rsidRDefault="00C12EA6" w:rsidP="00A84511">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Podatki </w:t>
      </w:r>
      <w:del w:id="39" w:author="Jaklič, Jurij" w:date="2021-02-23T12:15:00Z">
        <w:r w:rsidRPr="00A705E4" w:rsidDel="009D15B5">
          <w:rPr>
            <w:rFonts w:ascii="Times New Roman" w:eastAsia="Times New Roman" w:hAnsi="Times New Roman" w:cs="Times New Roman"/>
            <w:sz w:val="24"/>
            <w:szCs w:val="24"/>
          </w:rPr>
          <w:delText xml:space="preserve">iz </w:delText>
        </w:r>
      </w:del>
      <w:ins w:id="40" w:author="Jaklič, Jurij" w:date="2021-02-23T12:15:00Z">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ins>
      <w:r w:rsidRPr="00A705E4">
        <w:rPr>
          <w:rFonts w:ascii="Times New Roman" w:eastAsia="Times New Roman" w:hAnsi="Times New Roman" w:cs="Times New Roman"/>
          <w:sz w:val="24"/>
          <w:szCs w:val="24"/>
        </w:rPr>
        <w:t xml:space="preserve">satelitov Sentinel-2 so primarno namenjene analiziranju zemeljske površine, izjemno pogosto pa se uporabljajo </w:t>
      </w:r>
      <w:r w:rsidR="00433A10" w:rsidRPr="00A705E4">
        <w:rPr>
          <w:rFonts w:ascii="Times New Roman" w:eastAsia="Times New Roman" w:hAnsi="Times New Roman" w:cs="Times New Roman"/>
          <w:sz w:val="24"/>
          <w:szCs w:val="24"/>
        </w:rPr>
        <w:t>v sinergiji</w:t>
      </w:r>
      <w:r w:rsidRPr="00A705E4">
        <w:rPr>
          <w:rFonts w:ascii="Times New Roman" w:eastAsia="Times New Roman" w:hAnsi="Times New Roman" w:cs="Times New Roman"/>
          <w:sz w:val="24"/>
          <w:szCs w:val="24"/>
        </w:rPr>
        <w:t xml:space="preserve"> z </w:t>
      </w:r>
      <w:r w:rsidR="00185598">
        <w:rPr>
          <w:rFonts w:ascii="Times New Roman" w:eastAsia="Times New Roman" w:hAnsi="Times New Roman" w:cs="Times New Roman"/>
          <w:sz w:val="24"/>
          <w:szCs w:val="24"/>
        </w:rPr>
        <w:t>različnim</w:t>
      </w:r>
      <w:r w:rsidR="00654ACB">
        <w:rPr>
          <w:rFonts w:ascii="Times New Roman" w:eastAsia="Times New Roman" w:hAnsi="Times New Roman" w:cs="Times New Roman"/>
          <w:sz w:val="24"/>
          <w:szCs w:val="24"/>
        </w:rPr>
        <w:t xml:space="preserve">i </w:t>
      </w:r>
      <w:r w:rsidRPr="00A705E4">
        <w:rPr>
          <w:rFonts w:ascii="Times New Roman" w:eastAsia="Times New Roman" w:hAnsi="Times New Roman" w:cs="Times New Roman"/>
          <w:sz w:val="24"/>
          <w:szCs w:val="24"/>
        </w:rPr>
        <w:t>algoritmi strojnega učenj</w:t>
      </w:r>
      <w:r w:rsidR="00433A10" w:rsidRPr="00A705E4">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w:t>
      </w:r>
      <w:r w:rsidR="00433A10" w:rsidRPr="00A705E4">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na Švedski univerzi Lund</w:t>
      </w:r>
      <w:r w:rsidRPr="00A705E4">
        <w:rPr>
          <w:rFonts w:ascii="Times New Roman" w:eastAsia="Times New Roman" w:hAnsi="Times New Roman" w:cs="Times New Roman"/>
          <w:sz w:val="24"/>
          <w:szCs w:val="24"/>
        </w:rPr>
        <w:t xml:space="preserve"> </w:t>
      </w:r>
      <w:r w:rsidR="00433A10" w:rsidRPr="00A705E4">
        <w:rPr>
          <w:rFonts w:ascii="Times New Roman" w:eastAsia="Times New Roman" w:hAnsi="Times New Roman" w:cs="Times New Roman"/>
          <w:sz w:val="24"/>
          <w:szCs w:val="24"/>
        </w:rPr>
        <w:fldChar w:fldCharType="begin" w:fldLock="1"/>
      </w:r>
      <w:r w:rsidR="00F74B50" w:rsidRPr="00A705E4">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A705E4">
        <w:rPr>
          <w:rFonts w:ascii="Times New Roman" w:eastAsia="Times New Roman" w:hAnsi="Times New Roman" w:cs="Times New Roman"/>
          <w:sz w:val="24"/>
          <w:szCs w:val="24"/>
        </w:rPr>
        <w:fldChar w:fldCharType="separate"/>
      </w:r>
      <w:r w:rsidR="00433A10" w:rsidRPr="00A705E4">
        <w:rPr>
          <w:rFonts w:ascii="Times New Roman" w:eastAsia="Times New Roman" w:hAnsi="Times New Roman" w:cs="Times New Roman"/>
          <w:noProof/>
          <w:sz w:val="24"/>
          <w:szCs w:val="24"/>
        </w:rPr>
        <w:t>(Abdi, 2020)</w:t>
      </w:r>
      <w:r w:rsidR="00433A10" w:rsidRPr="00A705E4">
        <w:rPr>
          <w:rFonts w:ascii="Times New Roman" w:eastAsia="Times New Roman" w:hAnsi="Times New Roman" w:cs="Times New Roman"/>
          <w:sz w:val="24"/>
          <w:szCs w:val="24"/>
        </w:rPr>
        <w:fldChar w:fldCharType="end"/>
      </w:r>
      <w:r w:rsidR="006906D8" w:rsidRPr="00A705E4">
        <w:rPr>
          <w:rFonts w:ascii="Times New Roman" w:eastAsia="Times New Roman" w:hAnsi="Times New Roman" w:cs="Times New Roman"/>
          <w:sz w:val="24"/>
          <w:szCs w:val="24"/>
        </w:rPr>
        <w:t xml:space="preserve"> in ugotovili ogromen potencial.</w:t>
      </w:r>
      <w:r w:rsidR="00A84511" w:rsidRPr="00A705E4">
        <w:rPr>
          <w:rFonts w:ascii="Times New Roman" w:eastAsia="Times New Roman" w:hAnsi="Times New Roman" w:cs="Times New Roman"/>
          <w:sz w:val="24"/>
          <w:szCs w:val="24"/>
        </w:rPr>
        <w:t xml:space="preserve"> Podobno raziskavo so v istem letu izvajali na </w:t>
      </w:r>
      <w:del w:id="41" w:author="Jaklič, Jurij" w:date="2021-02-23T12:16:00Z">
        <w:r w:rsidR="00A84511" w:rsidRPr="00A705E4" w:rsidDel="009D15B5">
          <w:rPr>
            <w:rFonts w:ascii="Calibri" w:eastAsia="Times New Roman" w:hAnsi="Calibri" w:cs="Calibri"/>
            <w:sz w:val="24"/>
            <w:szCs w:val="24"/>
          </w:rPr>
          <w:delText>﻿</w:delText>
        </w:r>
      </w:del>
      <w:proofErr w:type="spellStart"/>
      <w:r w:rsidR="00A84511" w:rsidRPr="00A705E4">
        <w:rPr>
          <w:rFonts w:ascii="Times New Roman" w:eastAsia="Times New Roman" w:hAnsi="Times New Roman" w:cs="Times New Roman"/>
          <w:sz w:val="24"/>
          <w:szCs w:val="24"/>
        </w:rPr>
        <w:t>Universitat</w:t>
      </w:r>
      <w:proofErr w:type="spellEnd"/>
      <w:r w:rsidR="00A84511" w:rsidRPr="00A705E4">
        <w:rPr>
          <w:rFonts w:ascii="Times New Roman" w:eastAsia="Times New Roman" w:hAnsi="Times New Roman" w:cs="Times New Roman"/>
          <w:sz w:val="24"/>
          <w:szCs w:val="24"/>
        </w:rPr>
        <w:t xml:space="preserve"> Politècnica de València kjer so zaznavali majnše vodne površine in zemljišča ki so ogrožena v primeru </w:t>
      </w:r>
      <w:r w:rsidR="00BC2E4E">
        <w:rPr>
          <w:rFonts w:ascii="Times New Roman" w:eastAsia="Times New Roman" w:hAnsi="Times New Roman" w:cs="Times New Roman"/>
          <w:sz w:val="24"/>
          <w:szCs w:val="24"/>
        </w:rPr>
        <w:t>poplavljanja</w:t>
      </w:r>
      <w:r w:rsidR="00A84511" w:rsidRPr="00A705E4">
        <w:rPr>
          <w:rFonts w:ascii="Times New Roman" w:eastAsia="Times New Roman" w:hAnsi="Times New Roman" w:cs="Times New Roman"/>
          <w:sz w:val="24"/>
          <w:szCs w:val="24"/>
        </w:rPr>
        <w:t xml:space="preserve"> </w:t>
      </w:r>
      <w:r w:rsidR="00A84511" w:rsidRPr="00A705E4">
        <w:rPr>
          <w:rFonts w:ascii="Times New Roman" w:eastAsia="Times New Roman" w:hAnsi="Times New Roman" w:cs="Times New Roman"/>
          <w:sz w:val="24"/>
          <w:szCs w:val="24"/>
        </w:rPr>
        <w:fldChar w:fldCharType="begin" w:fldLock="1"/>
      </w:r>
      <w:r w:rsidR="00A84511" w:rsidRPr="00A705E4">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(Switzerland)","id":"ITEM-1","issue":"5","issued":{"date-parts":[["2020"]]},"title":"Sentinel-2 application to the surface characterization of small water bodies in Wetlands","type":"article-journal","volume":"12"},"uris":["http://www.mendeley.com/documents/?uuid=96663bad-ed68-438e-ab8e-e6940384a6ee"]}],"mendeley":{"formattedCitation":"(Pena-Regueiro idr., 2020)","plainTextFormattedCitation":"(Pena-Regueiro idr., 2020)","previouslyFormattedCitation":"(Pena-Regueiro idr., 2020)"},"properties":{"noteIndex":0},"schema":"https://github.com/citation-style-language/schema/raw/master/csl-citation.json"}</w:instrText>
      </w:r>
      <w:r w:rsidR="00A84511" w:rsidRPr="00A705E4">
        <w:rPr>
          <w:rFonts w:ascii="Times New Roman" w:eastAsia="Times New Roman" w:hAnsi="Times New Roman" w:cs="Times New Roman"/>
          <w:sz w:val="24"/>
          <w:szCs w:val="24"/>
        </w:rPr>
        <w:fldChar w:fldCharType="separate"/>
      </w:r>
      <w:r w:rsidR="00A84511" w:rsidRPr="00A705E4">
        <w:rPr>
          <w:rFonts w:ascii="Times New Roman" w:eastAsia="Times New Roman" w:hAnsi="Times New Roman" w:cs="Times New Roman"/>
          <w:noProof/>
          <w:sz w:val="24"/>
          <w:szCs w:val="24"/>
        </w:rPr>
        <w:t>(Pena-Regueiro idr., 2020)</w:t>
      </w:r>
      <w:r w:rsidR="00A84511" w:rsidRPr="00A705E4">
        <w:rPr>
          <w:rFonts w:ascii="Times New Roman" w:eastAsia="Times New Roman" w:hAnsi="Times New Roman" w:cs="Times New Roman"/>
          <w:sz w:val="24"/>
          <w:szCs w:val="24"/>
        </w:rPr>
        <w:fldChar w:fldCharType="end"/>
      </w:r>
      <w:r w:rsidR="00982FF9" w:rsidRPr="00A705E4">
        <w:rPr>
          <w:rFonts w:ascii="Times New Roman" w:eastAsia="Times New Roman" w:hAnsi="Times New Roman" w:cs="Times New Roman"/>
          <w:sz w:val="24"/>
          <w:szCs w:val="24"/>
        </w:rPr>
        <w:t>.</w:t>
      </w:r>
    </w:p>
    <w:p w14:paraId="53A03B6B" w14:textId="006D66E4" w:rsidR="00C75A3B" w:rsidRPr="00A705E4" w:rsidRDefault="004C3C94" w:rsidP="00E62072">
      <w:pPr>
        <w:spacing w:after="158"/>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Obe zgoraj navedeni raziskavi sta pokazala, da so podatki iz satelitov Sentinel-2 </w:t>
      </w:r>
      <w:r w:rsidR="00253EFB" w:rsidRPr="00A705E4">
        <w:rPr>
          <w:rFonts w:ascii="Times New Roman" w:eastAsia="Times New Roman" w:hAnsi="Times New Roman" w:cs="Times New Roman"/>
          <w:sz w:val="24"/>
          <w:szCs w:val="24"/>
        </w:rPr>
        <w:t>odličen</w:t>
      </w:r>
      <w:r w:rsidRPr="00A705E4">
        <w:rPr>
          <w:rFonts w:ascii="Times New Roman" w:eastAsia="Times New Roman" w:hAnsi="Times New Roman" w:cs="Times New Roman"/>
          <w:sz w:val="24"/>
          <w:szCs w:val="24"/>
        </w:rPr>
        <w:t xml:space="preserve"> vir podatkov za </w:t>
      </w:r>
      <w:r w:rsidR="00253EFB" w:rsidRPr="00A705E4">
        <w:rPr>
          <w:rFonts w:ascii="Times New Roman" w:eastAsia="Times New Roman" w:hAnsi="Times New Roman" w:cs="Times New Roman"/>
          <w:sz w:val="24"/>
          <w:szCs w:val="24"/>
        </w:rPr>
        <w:t xml:space="preserve">širše </w:t>
      </w:r>
      <w:r w:rsidRPr="00A705E4">
        <w:rPr>
          <w:rFonts w:ascii="Times New Roman" w:eastAsia="Times New Roman" w:hAnsi="Times New Roman" w:cs="Times New Roman"/>
          <w:sz w:val="24"/>
          <w:szCs w:val="24"/>
        </w:rPr>
        <w:t xml:space="preserve">opazovanje </w:t>
      </w:r>
      <w:r w:rsidR="0030204E" w:rsidRPr="00A705E4">
        <w:rPr>
          <w:rFonts w:ascii="Times New Roman" w:eastAsia="Times New Roman" w:hAnsi="Times New Roman" w:cs="Times New Roman"/>
          <w:sz w:val="24"/>
          <w:szCs w:val="24"/>
        </w:rPr>
        <w:t>in</w:t>
      </w:r>
      <w:r w:rsidRPr="00A705E4">
        <w:rPr>
          <w:rFonts w:ascii="Times New Roman" w:eastAsia="Times New Roman" w:hAnsi="Times New Roman" w:cs="Times New Roman"/>
          <w:sz w:val="24"/>
          <w:szCs w:val="24"/>
        </w:rPr>
        <w:t xml:space="preserve"> različne </w:t>
      </w:r>
      <w:r w:rsidR="00950FF9">
        <w:rPr>
          <w:rFonts w:ascii="Times New Roman" w:eastAsia="Times New Roman" w:hAnsi="Times New Roman" w:cs="Times New Roman"/>
          <w:sz w:val="24"/>
          <w:szCs w:val="24"/>
        </w:rPr>
        <w:t>makro</w:t>
      </w:r>
      <w:r w:rsidR="008453CC" w:rsidRPr="00A705E4">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analize </w:t>
      </w:r>
      <w:r w:rsidR="0018122E" w:rsidRPr="00A705E4">
        <w:rPr>
          <w:rFonts w:ascii="Times New Roman" w:eastAsia="Times New Roman" w:hAnsi="Times New Roman" w:cs="Times New Roman"/>
          <w:sz w:val="24"/>
          <w:szCs w:val="24"/>
        </w:rPr>
        <w:t>zemeljskega</w:t>
      </w:r>
      <w:r w:rsidRPr="00A705E4">
        <w:rPr>
          <w:rFonts w:ascii="Times New Roman" w:eastAsia="Times New Roman" w:hAnsi="Times New Roman" w:cs="Times New Roman"/>
          <w:sz w:val="24"/>
          <w:szCs w:val="24"/>
        </w:rPr>
        <w:t xml:space="preserve"> </w:t>
      </w:r>
      <w:r w:rsidR="0018122E" w:rsidRPr="00A705E4">
        <w:rPr>
          <w:rFonts w:ascii="Times New Roman" w:eastAsia="Times New Roman" w:hAnsi="Times New Roman" w:cs="Times New Roman"/>
          <w:sz w:val="24"/>
          <w:szCs w:val="24"/>
        </w:rPr>
        <w:t>površja</w:t>
      </w:r>
      <w:r w:rsidRPr="00A705E4">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Odprto pa ostaja vprašanje</w:t>
      </w:r>
      <w:ins w:id="42" w:author="Jaklič, Jurij" w:date="2021-02-23T12:16:00Z">
        <w:r w:rsidR="009D15B5">
          <w:rPr>
            <w:rFonts w:ascii="Times New Roman" w:eastAsia="Times New Roman" w:hAnsi="Times New Roman" w:cs="Times New Roman"/>
            <w:sz w:val="24"/>
            <w:szCs w:val="24"/>
          </w:rPr>
          <w:t>,</w:t>
        </w:r>
      </w:ins>
      <w:r w:rsidR="00253EFB" w:rsidRPr="00A705E4">
        <w:rPr>
          <w:rFonts w:ascii="Times New Roman" w:eastAsia="Times New Roman" w:hAnsi="Times New Roman" w:cs="Times New Roman"/>
          <w:sz w:val="24"/>
          <w:szCs w:val="24"/>
        </w:rPr>
        <w:t xml:space="preserve"> ali bi lahko podatke uporabili</w:t>
      </w:r>
      <w:r w:rsidR="00A306C3" w:rsidRPr="00A705E4">
        <w:rPr>
          <w:rFonts w:ascii="Times New Roman" w:eastAsia="Times New Roman" w:hAnsi="Times New Roman" w:cs="Times New Roman"/>
          <w:sz w:val="24"/>
          <w:szCs w:val="24"/>
        </w:rPr>
        <w:t xml:space="preserve"> tudi</w:t>
      </w:r>
      <w:r w:rsidR="00253EFB" w:rsidRPr="00A705E4">
        <w:rPr>
          <w:rFonts w:ascii="Times New Roman" w:eastAsia="Times New Roman" w:hAnsi="Times New Roman" w:cs="Times New Roman"/>
          <w:sz w:val="24"/>
          <w:szCs w:val="24"/>
        </w:rPr>
        <w:t xml:space="preserve"> za </w:t>
      </w:r>
      <w:r w:rsidR="005062DD" w:rsidRPr="00A705E4">
        <w:rPr>
          <w:rFonts w:ascii="Times New Roman" w:eastAsia="Times New Roman" w:hAnsi="Times New Roman" w:cs="Times New Roman"/>
          <w:sz w:val="24"/>
          <w:szCs w:val="24"/>
        </w:rPr>
        <w:t xml:space="preserve">bolj </w:t>
      </w:r>
      <w:r w:rsidR="00253EFB" w:rsidRPr="00A705E4">
        <w:rPr>
          <w:rFonts w:ascii="Times New Roman" w:eastAsia="Times New Roman" w:hAnsi="Times New Roman" w:cs="Times New Roman"/>
          <w:sz w:val="24"/>
          <w:szCs w:val="24"/>
        </w:rPr>
        <w:t>natančn</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opazovanj</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w:t>
      </w:r>
      <w:r w:rsidR="00A306C3" w:rsidRPr="00A705E4">
        <w:rPr>
          <w:rFonts w:ascii="Times New Roman" w:eastAsia="Times New Roman" w:hAnsi="Times New Roman" w:cs="Times New Roman"/>
          <w:sz w:val="24"/>
          <w:szCs w:val="24"/>
        </w:rPr>
        <w:t>vodnih virov</w:t>
      </w:r>
      <w:r w:rsidR="005062DD" w:rsidRPr="00A705E4">
        <w:rPr>
          <w:rFonts w:ascii="Times New Roman" w:eastAsia="Times New Roman" w:hAnsi="Times New Roman" w:cs="Times New Roman"/>
          <w:sz w:val="24"/>
          <w:szCs w:val="24"/>
        </w:rPr>
        <w:t xml:space="preserve"> ter tako poskusili z njimi reševati</w:t>
      </w:r>
      <w:r w:rsidR="004541E2">
        <w:rPr>
          <w:rFonts w:ascii="Times New Roman" w:eastAsia="Times New Roman" w:hAnsi="Times New Roman" w:cs="Times New Roman"/>
          <w:sz w:val="24"/>
          <w:szCs w:val="24"/>
        </w:rPr>
        <w:t xml:space="preserve"> podobne</w:t>
      </w:r>
      <w:r w:rsidR="005062DD" w:rsidRPr="00A705E4">
        <w:rPr>
          <w:rFonts w:ascii="Times New Roman" w:eastAsia="Times New Roman" w:hAnsi="Times New Roman" w:cs="Times New Roman"/>
          <w:sz w:val="24"/>
          <w:szCs w:val="24"/>
        </w:rPr>
        <w:t xml:space="preserve"> problem</w:t>
      </w:r>
      <w:r w:rsidR="00B30381">
        <w:rPr>
          <w:rFonts w:ascii="Times New Roman" w:eastAsia="Times New Roman" w:hAnsi="Times New Roman" w:cs="Times New Roman"/>
          <w:sz w:val="24"/>
          <w:szCs w:val="24"/>
        </w:rPr>
        <w:t>e</w:t>
      </w:r>
      <w:ins w:id="43" w:author="Jaklič, Jurij" w:date="2021-02-23T12:16:00Z">
        <w:r w:rsidR="009D15B5">
          <w:rPr>
            <w:rFonts w:ascii="Times New Roman" w:eastAsia="Times New Roman" w:hAnsi="Times New Roman" w:cs="Times New Roman"/>
            <w:sz w:val="24"/>
            <w:szCs w:val="24"/>
          </w:rPr>
          <w:t>,</w:t>
        </w:r>
      </w:ins>
      <w:r w:rsidR="00B30381">
        <w:rPr>
          <w:rFonts w:ascii="Times New Roman" w:eastAsia="Times New Roman" w:hAnsi="Times New Roman" w:cs="Times New Roman"/>
          <w:sz w:val="24"/>
          <w:szCs w:val="24"/>
        </w:rPr>
        <w:t xml:space="preserve"> kot jih ima</w:t>
      </w:r>
      <w:r w:rsidR="00A306C3" w:rsidRPr="00A705E4">
        <w:rPr>
          <w:rFonts w:ascii="Times New Roman" w:eastAsia="Times New Roman" w:hAnsi="Times New Roman" w:cs="Times New Roman"/>
          <w:sz w:val="24"/>
          <w:szCs w:val="24"/>
        </w:rPr>
        <w:t xml:space="preserve"> podjetja Acea.</w:t>
      </w:r>
      <w:r w:rsidR="003F578B" w:rsidRPr="00A705E4">
        <w:rPr>
          <w:rFonts w:ascii="Times New Roman" w:eastAsia="Times New Roman" w:hAnsi="Times New Roman" w:cs="Times New Roman"/>
          <w:sz w:val="24"/>
          <w:szCs w:val="24"/>
        </w:rPr>
        <w:t xml:space="preserve"> Acea trenutno pridobiva podatke o rekah in jezerih iz različnih senzorjev</w:t>
      </w:r>
      <w:ins w:id="44" w:author="Jaklič, Jurij" w:date="2021-02-23T12:17:00Z">
        <w:r w:rsidR="009D15B5">
          <w:rPr>
            <w:rFonts w:ascii="Times New Roman" w:eastAsia="Times New Roman" w:hAnsi="Times New Roman" w:cs="Times New Roman"/>
            <w:sz w:val="24"/>
            <w:szCs w:val="24"/>
          </w:rPr>
          <w:t xml:space="preserve"> </w:t>
        </w:r>
        <w:proofErr w:type="spellStart"/>
        <w:r w:rsidR="009D15B5">
          <w:rPr>
            <w:rFonts w:ascii="Times New Roman" w:eastAsia="Times New Roman" w:hAnsi="Times New Roman" w:cs="Times New Roman"/>
            <w:sz w:val="24"/>
            <w:szCs w:val="24"/>
          </w:rPr>
          <w:t>in</w:t>
        </w:r>
      </w:ins>
      <w:del w:id="45" w:author="Jaklič, Jurij" w:date="2021-02-23T12:17:00Z">
        <w:r w:rsidR="003F578B" w:rsidRPr="00A705E4" w:rsidDel="009D15B5">
          <w:rPr>
            <w:rFonts w:ascii="Times New Roman" w:eastAsia="Times New Roman" w:hAnsi="Times New Roman" w:cs="Times New Roman"/>
            <w:sz w:val="24"/>
            <w:szCs w:val="24"/>
          </w:rPr>
          <w:delText xml:space="preserve">, </w:delText>
        </w:r>
      </w:del>
      <w:r w:rsidR="003F578B" w:rsidRPr="00A705E4">
        <w:rPr>
          <w:rFonts w:ascii="Times New Roman" w:eastAsia="Times New Roman" w:hAnsi="Times New Roman" w:cs="Times New Roman"/>
          <w:sz w:val="24"/>
          <w:szCs w:val="24"/>
        </w:rPr>
        <w:t>v</w:t>
      </w:r>
      <w:proofErr w:type="spellEnd"/>
      <w:r w:rsidR="003F578B" w:rsidRPr="00A705E4">
        <w:rPr>
          <w:rFonts w:ascii="Times New Roman" w:eastAsia="Times New Roman" w:hAnsi="Times New Roman" w:cs="Times New Roman"/>
          <w:sz w:val="24"/>
          <w:szCs w:val="24"/>
        </w:rPr>
        <w:t xml:space="preserve"> kolikor bi lahko </w:t>
      </w:r>
      <w:r w:rsidR="00445F53">
        <w:rPr>
          <w:rFonts w:ascii="Times New Roman" w:eastAsia="Times New Roman" w:hAnsi="Times New Roman" w:cs="Times New Roman"/>
          <w:sz w:val="24"/>
          <w:szCs w:val="24"/>
        </w:rPr>
        <w:t xml:space="preserve">senzorje </w:t>
      </w:r>
      <w:r w:rsidR="00021739">
        <w:rPr>
          <w:rFonts w:ascii="Times New Roman" w:eastAsia="Times New Roman" w:hAnsi="Times New Roman" w:cs="Times New Roman"/>
          <w:sz w:val="24"/>
          <w:szCs w:val="24"/>
        </w:rPr>
        <w:t>oziroma</w:t>
      </w:r>
      <w:r w:rsidR="00445F53">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strojno opremo</w:t>
      </w:r>
      <w:r w:rsidR="0061259B">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nadomestili zgolj </w:t>
      </w:r>
      <w:del w:id="46" w:author="Jaklič, Jurij" w:date="2021-02-23T12:17:00Z">
        <w:r w:rsidR="00834AD2" w:rsidDel="009D15B5">
          <w:rPr>
            <w:rFonts w:ascii="Times New Roman" w:eastAsia="Times New Roman" w:hAnsi="Times New Roman" w:cs="Times New Roman"/>
            <w:sz w:val="24"/>
            <w:szCs w:val="24"/>
          </w:rPr>
          <w:delText xml:space="preserve">z </w:delText>
        </w:r>
      </w:del>
      <w:ins w:id="47" w:author="Jaklič, Jurij" w:date="2021-02-23T12:17:00Z">
        <w:r w:rsidR="009D15B5">
          <w:rPr>
            <w:rFonts w:ascii="Times New Roman" w:eastAsia="Times New Roman" w:hAnsi="Times New Roman" w:cs="Times New Roman"/>
            <w:sz w:val="24"/>
            <w:szCs w:val="24"/>
          </w:rPr>
          <w:t>s</w:t>
        </w:r>
        <w:r w:rsidR="009D15B5">
          <w:rPr>
            <w:rFonts w:ascii="Times New Roman" w:eastAsia="Times New Roman" w:hAnsi="Times New Roman" w:cs="Times New Roman"/>
            <w:sz w:val="24"/>
            <w:szCs w:val="24"/>
          </w:rPr>
          <w:t xml:space="preserve"> </w:t>
        </w:r>
      </w:ins>
      <w:r w:rsidR="00A61860" w:rsidRPr="00A705E4">
        <w:rPr>
          <w:rFonts w:ascii="Times New Roman" w:eastAsia="Times New Roman" w:hAnsi="Times New Roman" w:cs="Times New Roman"/>
          <w:sz w:val="24"/>
          <w:szCs w:val="24"/>
        </w:rPr>
        <w:t xml:space="preserve">programsko </w:t>
      </w:r>
      <w:r w:rsidR="00D23F4C">
        <w:rPr>
          <w:rFonts w:ascii="Times New Roman" w:eastAsia="Times New Roman" w:hAnsi="Times New Roman" w:cs="Times New Roman"/>
          <w:sz w:val="24"/>
          <w:szCs w:val="24"/>
        </w:rPr>
        <w:t xml:space="preserve">opremo za </w:t>
      </w:r>
      <w:r w:rsidR="00A61860" w:rsidRPr="00A705E4">
        <w:rPr>
          <w:rFonts w:ascii="Times New Roman" w:eastAsia="Times New Roman" w:hAnsi="Times New Roman" w:cs="Times New Roman"/>
          <w:sz w:val="24"/>
          <w:szCs w:val="24"/>
        </w:rPr>
        <w:t>procesiranje</w:t>
      </w:r>
      <w:del w:id="48" w:author="Jaklič, Jurij" w:date="2021-02-23T12:17:00Z">
        <w:r w:rsidR="00A61860" w:rsidRPr="00A705E4" w:rsidDel="009D15B5">
          <w:rPr>
            <w:rFonts w:ascii="Times New Roman" w:eastAsia="Times New Roman" w:hAnsi="Times New Roman" w:cs="Times New Roman"/>
            <w:sz w:val="24"/>
            <w:szCs w:val="24"/>
          </w:rPr>
          <w:delText>m</w:delText>
        </w:r>
      </w:del>
      <w:r w:rsidR="00A61860" w:rsidRPr="00A705E4">
        <w:rPr>
          <w:rFonts w:ascii="Times New Roman" w:eastAsia="Times New Roman" w:hAnsi="Times New Roman" w:cs="Times New Roman"/>
          <w:sz w:val="24"/>
          <w:szCs w:val="24"/>
        </w:rPr>
        <w:t xml:space="preserve"> slik</w:t>
      </w:r>
      <w:r w:rsidR="003F578B" w:rsidRPr="00A705E4">
        <w:rPr>
          <w:rFonts w:ascii="Times New Roman" w:eastAsia="Times New Roman" w:hAnsi="Times New Roman" w:cs="Times New Roman"/>
          <w:sz w:val="24"/>
          <w:szCs w:val="24"/>
        </w:rPr>
        <w:t xml:space="preserve"> </w:t>
      </w:r>
      <w:del w:id="49" w:author="Jaklič, Jurij" w:date="2021-02-23T12:17:00Z">
        <w:r w:rsidR="003F578B" w:rsidRPr="00A705E4" w:rsidDel="009D15B5">
          <w:rPr>
            <w:rFonts w:ascii="Times New Roman" w:eastAsia="Times New Roman" w:hAnsi="Times New Roman" w:cs="Times New Roman"/>
            <w:sz w:val="24"/>
            <w:szCs w:val="24"/>
          </w:rPr>
          <w:delText xml:space="preserve">iz </w:delText>
        </w:r>
      </w:del>
      <w:ins w:id="50" w:author="Jaklič, Jurij" w:date="2021-02-23T12:17:00Z">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ins>
      <w:r w:rsidR="003F578B" w:rsidRPr="00A705E4">
        <w:rPr>
          <w:rFonts w:ascii="Times New Roman" w:eastAsia="Times New Roman" w:hAnsi="Times New Roman" w:cs="Times New Roman"/>
          <w:sz w:val="24"/>
          <w:szCs w:val="24"/>
        </w:rPr>
        <w:t>satelitov</w:t>
      </w:r>
      <w:ins w:id="51" w:author="Jaklič, Jurij" w:date="2021-02-23T12:17:00Z">
        <w:r w:rsidR="009D15B5">
          <w:rPr>
            <w:rFonts w:ascii="Times New Roman" w:eastAsia="Times New Roman" w:hAnsi="Times New Roman" w:cs="Times New Roman"/>
            <w:sz w:val="24"/>
            <w:szCs w:val="24"/>
          </w:rPr>
          <w:t>,</w:t>
        </w:r>
      </w:ins>
      <w:r w:rsidR="003F578B" w:rsidRPr="00A705E4">
        <w:rPr>
          <w:rFonts w:ascii="Times New Roman" w:eastAsia="Times New Roman" w:hAnsi="Times New Roman" w:cs="Times New Roman"/>
          <w:sz w:val="24"/>
          <w:szCs w:val="24"/>
        </w:rPr>
        <w:t xml:space="preserve"> bi to za njih pomenilo ogromne operativne prihranke, hkrati pa bi lahko </w:t>
      </w:r>
      <w:r w:rsidR="00A61860" w:rsidRPr="00A705E4">
        <w:rPr>
          <w:rFonts w:ascii="Times New Roman" w:eastAsia="Times New Roman" w:hAnsi="Times New Roman" w:cs="Times New Roman"/>
          <w:sz w:val="24"/>
          <w:szCs w:val="24"/>
        </w:rPr>
        <w:t>analizirali veliko širše</w:t>
      </w:r>
      <w:r w:rsidR="00E14EB2">
        <w:rPr>
          <w:rFonts w:ascii="Times New Roman" w:eastAsia="Times New Roman" w:hAnsi="Times New Roman" w:cs="Times New Roman"/>
          <w:sz w:val="24"/>
          <w:szCs w:val="24"/>
        </w:rPr>
        <w:t xml:space="preserve"> geografsko</w:t>
      </w:r>
      <w:r w:rsidR="00A61860" w:rsidRPr="00A705E4">
        <w:rPr>
          <w:rFonts w:ascii="Times New Roman" w:eastAsia="Times New Roman" w:hAnsi="Times New Roman" w:cs="Times New Roman"/>
          <w:sz w:val="24"/>
          <w:szCs w:val="24"/>
        </w:rPr>
        <w:t xml:space="preserve"> področje ter tako dobil</w:t>
      </w:r>
      <w:r w:rsidR="004871E9">
        <w:rPr>
          <w:rFonts w:ascii="Times New Roman" w:eastAsia="Times New Roman" w:hAnsi="Times New Roman" w:cs="Times New Roman"/>
          <w:sz w:val="24"/>
          <w:szCs w:val="24"/>
        </w:rPr>
        <w:t>i</w:t>
      </w:r>
      <w:r w:rsidR="00A61860" w:rsidRPr="00A705E4">
        <w:rPr>
          <w:rFonts w:ascii="Times New Roman" w:eastAsia="Times New Roman" w:hAnsi="Times New Roman" w:cs="Times New Roman"/>
          <w:sz w:val="24"/>
          <w:szCs w:val="24"/>
        </w:rPr>
        <w:t xml:space="preserve"> bolj celovito analizo</w:t>
      </w:r>
      <w:r w:rsidR="00B26039" w:rsidRPr="00A705E4">
        <w:rPr>
          <w:rFonts w:ascii="Times New Roman" w:eastAsia="Times New Roman" w:hAnsi="Times New Roman" w:cs="Times New Roman"/>
          <w:sz w:val="24"/>
          <w:szCs w:val="24"/>
        </w:rPr>
        <w:t xml:space="preserve"> stanja na terenu.</w:t>
      </w:r>
    </w:p>
    <w:p w14:paraId="4B97551A" w14:textId="4DE970D3" w:rsidR="000B7DB8" w:rsidRPr="004F5CDA" w:rsidRDefault="00DE1055" w:rsidP="004F5C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w:t>
      </w:r>
      <w:ins w:id="52" w:author="Jaklič, Jurij" w:date="2021-02-23T12:17:00Z">
        <w:r w:rsidR="009D15B5">
          <w:rPr>
            <w:rFonts w:ascii="Times New Roman" w:eastAsia="Times New Roman" w:hAnsi="Times New Roman" w:cs="Times New Roman"/>
            <w:sz w:val="24"/>
            <w:szCs w:val="24"/>
          </w:rPr>
          <w:t xml:space="preserve">tej </w:t>
        </w:r>
      </w:ins>
      <w:r>
        <w:rPr>
          <w:rFonts w:ascii="Times New Roman" w:eastAsia="Times New Roman" w:hAnsi="Times New Roman" w:cs="Times New Roman"/>
          <w:sz w:val="24"/>
          <w:szCs w:val="24"/>
        </w:rPr>
        <w:t xml:space="preserve">podlagi </w:t>
      </w:r>
      <w:del w:id="53" w:author="Jaklič, Jurij" w:date="2021-02-23T12:17:00Z">
        <w:r w:rsidDel="009D15B5">
          <w:rPr>
            <w:rFonts w:ascii="Times New Roman" w:eastAsia="Times New Roman" w:hAnsi="Times New Roman" w:cs="Times New Roman"/>
            <w:sz w:val="24"/>
            <w:szCs w:val="24"/>
          </w:rPr>
          <w:delText xml:space="preserve">napisanega </w:delText>
        </w:r>
      </w:del>
      <w:r>
        <w:rPr>
          <w:rFonts w:ascii="Times New Roman" w:eastAsia="Times New Roman" w:hAnsi="Times New Roman" w:cs="Times New Roman"/>
          <w:sz w:val="24"/>
          <w:szCs w:val="24"/>
        </w:rPr>
        <w:t xml:space="preserve">se </w:t>
      </w:r>
      <w:ins w:id="54" w:author="Jaklič, Jurij" w:date="2021-02-23T12:17:00Z">
        <w:r w:rsidR="009D15B5">
          <w:rPr>
            <w:rFonts w:ascii="Times New Roman" w:eastAsia="Times New Roman" w:hAnsi="Times New Roman" w:cs="Times New Roman"/>
            <w:sz w:val="24"/>
            <w:szCs w:val="24"/>
          </w:rPr>
          <w:t>po</w:t>
        </w:r>
      </w:ins>
      <w:del w:id="55" w:author="Jaklič, Jurij" w:date="2021-02-23T12:17:00Z">
        <w:r w:rsidDel="009D15B5">
          <w:rPr>
            <w:rFonts w:ascii="Times New Roman" w:eastAsia="Times New Roman" w:hAnsi="Times New Roman" w:cs="Times New Roman"/>
            <w:sz w:val="24"/>
            <w:szCs w:val="24"/>
          </w:rPr>
          <w:delText>za</w:delText>
        </w:r>
      </w:del>
      <w:r>
        <w:rPr>
          <w:rFonts w:ascii="Times New Roman" w:eastAsia="Times New Roman" w:hAnsi="Times New Roman" w:cs="Times New Roman"/>
          <w:sz w:val="24"/>
          <w:szCs w:val="24"/>
        </w:rPr>
        <w:t>stavlja tudi osrednje</w:t>
      </w:r>
      <w:r w:rsidR="00061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raziskovalno vprašanje te</w:t>
      </w:r>
      <w:ins w:id="56" w:author="Jaklič, Jurij" w:date="2021-02-23T12:17:00Z">
        <w:r w:rsidR="009D15B5">
          <w:rPr>
            <w:rFonts w:ascii="Times New Roman" w:eastAsia="Times New Roman" w:hAnsi="Times New Roman" w:cs="Times New Roman"/>
            <w:sz w:val="24"/>
            <w:szCs w:val="24"/>
          </w:rPr>
          <w:t>ga</w:t>
        </w:r>
      </w:ins>
      <w:r>
        <w:rPr>
          <w:rFonts w:ascii="Times New Roman" w:eastAsia="Times New Roman" w:hAnsi="Times New Roman" w:cs="Times New Roman"/>
          <w:sz w:val="24"/>
          <w:szCs w:val="24"/>
        </w:rPr>
        <w:t xml:space="preserve"> magist</w:t>
      </w:r>
      <w:del w:id="57" w:author="Jaklič, Jurij" w:date="2021-02-23T12:17:00Z">
        <w:r w:rsidDel="009D15B5">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rske</w:t>
      </w:r>
      <w:ins w:id="58" w:author="Jaklič, Jurij" w:date="2021-02-23T12:17:00Z">
        <w:r w:rsidR="009D15B5">
          <w:rPr>
            <w:rFonts w:ascii="Times New Roman" w:eastAsia="Times New Roman" w:hAnsi="Times New Roman" w:cs="Times New Roman"/>
            <w:sz w:val="24"/>
            <w:szCs w:val="24"/>
          </w:rPr>
          <w:t>ga</w:t>
        </w:r>
      </w:ins>
      <w:r>
        <w:rPr>
          <w:rFonts w:ascii="Times New Roman" w:eastAsia="Times New Roman" w:hAnsi="Times New Roman" w:cs="Times New Roman"/>
          <w:sz w:val="24"/>
          <w:szCs w:val="24"/>
        </w:rPr>
        <w:t xml:space="preserve"> </w:t>
      </w:r>
      <w:del w:id="59" w:author="Jaklič, Jurij" w:date="2021-02-23T12:18:00Z">
        <w:r w:rsidDel="009D15B5">
          <w:rPr>
            <w:rFonts w:ascii="Times New Roman" w:eastAsia="Times New Roman" w:hAnsi="Times New Roman" w:cs="Times New Roman"/>
            <w:sz w:val="24"/>
            <w:szCs w:val="24"/>
          </w:rPr>
          <w:delText>naloge</w:delText>
        </w:r>
      </w:del>
      <w:ins w:id="60" w:author="Jaklič, Jurij" w:date="2021-02-23T12:18:00Z">
        <w:r w:rsidR="009D15B5">
          <w:rPr>
            <w:rFonts w:ascii="Times New Roman" w:eastAsia="Times New Roman" w:hAnsi="Times New Roman" w:cs="Times New Roman"/>
            <w:sz w:val="24"/>
            <w:szCs w:val="24"/>
          </w:rPr>
          <w:t>dela</w:t>
        </w:r>
      </w:ins>
      <w:r w:rsidR="0006132A">
        <w:rPr>
          <w:rFonts w:ascii="Times New Roman" w:eastAsia="Times New Roman" w:hAnsi="Times New Roman" w:cs="Times New Roman"/>
          <w:sz w:val="24"/>
          <w:szCs w:val="24"/>
        </w:rPr>
        <w:t xml:space="preserve">, ki je </w:t>
      </w:r>
      <w:r>
        <w:rPr>
          <w:rFonts w:ascii="Times New Roman" w:eastAsia="Times New Roman" w:hAnsi="Times New Roman" w:cs="Times New Roman"/>
          <w:sz w:val="24"/>
          <w:szCs w:val="24"/>
        </w:rPr>
        <w:t xml:space="preserve">preučitev možnosti uporabe </w:t>
      </w:r>
      <w:r w:rsidR="007C2592">
        <w:rPr>
          <w:rFonts w:ascii="Times New Roman" w:eastAsia="Times New Roman" w:hAnsi="Times New Roman" w:cs="Times New Roman"/>
          <w:sz w:val="24"/>
          <w:szCs w:val="24"/>
        </w:rPr>
        <w:t>strojnega učenja</w:t>
      </w:r>
      <w:r w:rsidR="00C143AC">
        <w:rPr>
          <w:rFonts w:ascii="Times New Roman" w:eastAsia="Times New Roman" w:hAnsi="Times New Roman" w:cs="Times New Roman"/>
          <w:sz w:val="24"/>
          <w:szCs w:val="24"/>
        </w:rPr>
        <w:t xml:space="preserve"> in </w:t>
      </w:r>
      <w:r w:rsidR="007C2592">
        <w:rPr>
          <w:rFonts w:ascii="Times New Roman" w:eastAsia="Times New Roman" w:hAnsi="Times New Roman" w:cs="Times New Roman"/>
          <w:sz w:val="24"/>
          <w:szCs w:val="24"/>
        </w:rPr>
        <w:t>masovnih podatkov</w:t>
      </w:r>
      <w:ins w:id="61" w:author="Jaklič, Jurij" w:date="2021-02-23T12:18:00Z">
        <w:r w:rsidR="009D15B5">
          <w:rPr>
            <w:rFonts w:ascii="Times New Roman" w:eastAsia="Times New Roman" w:hAnsi="Times New Roman" w:cs="Times New Roman"/>
            <w:sz w:val="24"/>
            <w:szCs w:val="24"/>
          </w:rPr>
          <w:t>,</w:t>
        </w:r>
      </w:ins>
      <w:r w:rsidR="007C2592">
        <w:rPr>
          <w:rFonts w:ascii="Times New Roman" w:eastAsia="Times New Roman" w:hAnsi="Times New Roman" w:cs="Times New Roman"/>
          <w:sz w:val="24"/>
          <w:szCs w:val="24"/>
        </w:rPr>
        <w:t xml:space="preserve"> kot so satelitski posnetki</w:t>
      </w:r>
      <w:ins w:id="62" w:author="Jaklič, Jurij" w:date="2021-02-23T12:18:00Z">
        <w:r w:rsidR="009D15B5">
          <w:rPr>
            <w:rFonts w:ascii="Times New Roman" w:eastAsia="Times New Roman" w:hAnsi="Times New Roman" w:cs="Times New Roman"/>
            <w:sz w:val="24"/>
            <w:szCs w:val="24"/>
          </w:rPr>
          <w:t>,</w:t>
        </w:r>
      </w:ins>
      <w:r w:rsidR="004F5CDA">
        <w:rPr>
          <w:rFonts w:ascii="Times New Roman" w:eastAsia="Times New Roman" w:hAnsi="Times New Roman" w:cs="Times New Roman"/>
          <w:sz w:val="24"/>
          <w:szCs w:val="24"/>
        </w:rPr>
        <w:t xml:space="preserve"> za </w:t>
      </w:r>
      <w:r w:rsidR="00C82FD9">
        <w:rPr>
          <w:rFonts w:ascii="Times New Roman" w:eastAsia="Times New Roman" w:hAnsi="Times New Roman" w:cs="Times New Roman"/>
          <w:sz w:val="24"/>
          <w:szCs w:val="24"/>
        </w:rPr>
        <w:t>zagotavljanje</w:t>
      </w:r>
      <w:r w:rsidR="004F5CDA">
        <w:rPr>
          <w:rFonts w:ascii="Times New Roman" w:eastAsia="Times New Roman" w:hAnsi="Times New Roman" w:cs="Times New Roman"/>
          <w:sz w:val="24"/>
          <w:szCs w:val="24"/>
        </w:rPr>
        <w:t xml:space="preserve"> trajnostnega upravljanja z vodnimi viri.</w:t>
      </w:r>
      <w:r w:rsidR="000B7DB8">
        <w:rPr>
          <w:rFonts w:ascii="Times New Roman" w:hAnsi="Times New Roman" w:cs="Times New Roman"/>
          <w:b/>
          <w:sz w:val="28"/>
        </w:rPr>
        <w:br w:type="page"/>
      </w:r>
    </w:p>
    <w:p w14:paraId="0FEAB170" w14:textId="09DBAD63" w:rsidR="00367D9F" w:rsidRPr="00A705E4" w:rsidRDefault="00E857A7"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Namen</w:t>
      </w:r>
    </w:p>
    <w:p w14:paraId="4A712700" w14:textId="00ED9365" w:rsidR="00B26E1B" w:rsidRDefault="00B26E1B" w:rsidP="00042524">
      <w:pPr>
        <w:spacing w:after="158" w:line="288" w:lineRule="auto"/>
        <w:jc w:val="both"/>
        <w:rPr>
          <w:rFonts w:ascii="Times New Roman" w:eastAsia="Times New Roman" w:hAnsi="Times New Roman" w:cs="Times New Roman"/>
          <w:sz w:val="24"/>
          <w:szCs w:val="24"/>
        </w:rPr>
      </w:pPr>
      <w:commentRangeStart w:id="63"/>
      <w:proofErr w:type="spellStart"/>
      <w:r>
        <w:rPr>
          <w:rFonts w:ascii="Times New Roman" w:eastAsia="Times New Roman" w:hAnsi="Times New Roman" w:cs="Times New Roman"/>
          <w:sz w:val="24"/>
          <w:szCs w:val="24"/>
        </w:rPr>
        <w:t>Opolnomočenje</w:t>
      </w:r>
      <w:proofErr w:type="spellEnd"/>
      <w:r>
        <w:rPr>
          <w:rFonts w:ascii="Times New Roman" w:eastAsia="Times New Roman" w:hAnsi="Times New Roman" w:cs="Times New Roman"/>
          <w:sz w:val="24"/>
          <w:szCs w:val="24"/>
        </w:rPr>
        <w:t xml:space="preserve"> </w:t>
      </w:r>
      <w:commentRangeEnd w:id="63"/>
      <w:r w:rsidR="001C1D11">
        <w:rPr>
          <w:rStyle w:val="CommentReference"/>
        </w:rPr>
        <w:commentReference w:id="63"/>
      </w:r>
      <w:ins w:id="64" w:author="Jaklič, Jurij" w:date="2021-02-23T12:18:00Z">
        <w:r w:rsidR="009D15B5">
          <w:rPr>
            <w:rFonts w:ascii="Times New Roman" w:eastAsia="Times New Roman" w:hAnsi="Times New Roman" w:cs="Times New Roman"/>
            <w:sz w:val="24"/>
            <w:szCs w:val="24"/>
          </w:rPr>
          <w:t>u</w:t>
        </w:r>
      </w:ins>
      <w:del w:id="65" w:author="Jaklič, Jurij" w:date="2021-02-23T12:18:00Z">
        <w:r w:rsidDel="009D15B5">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pravljalcev vodnih virov </w:t>
      </w:r>
      <w:ins w:id="66" w:author="Jaklič, Jurij" w:date="2021-02-23T12:18:00Z">
        <w:r w:rsidR="009D15B5">
          <w:rPr>
            <w:rFonts w:ascii="Times New Roman" w:eastAsia="Times New Roman" w:hAnsi="Times New Roman" w:cs="Times New Roman"/>
            <w:sz w:val="24"/>
            <w:szCs w:val="24"/>
          </w:rPr>
          <w:t>s</w:t>
        </w:r>
      </w:ins>
      <w:del w:id="67" w:author="Jaklič, Jurij" w:date="2021-02-23T12:18:00Z">
        <w:r w:rsidDel="009D15B5">
          <w:rPr>
            <w:rFonts w:ascii="Times New Roman" w:eastAsia="Times New Roman" w:hAnsi="Times New Roman" w:cs="Times New Roman"/>
            <w:sz w:val="24"/>
            <w:szCs w:val="24"/>
          </w:rPr>
          <w:delText>z</w:delText>
        </w:r>
      </w:del>
      <w:r>
        <w:rPr>
          <w:rFonts w:ascii="Times New Roman" w:eastAsia="Times New Roman" w:hAnsi="Times New Roman" w:cs="Times New Roman"/>
          <w:sz w:val="24"/>
          <w:szCs w:val="24"/>
        </w:rPr>
        <w:t xml:space="preserve"> </w:t>
      </w:r>
      <w:del w:id="68" w:author="Jaklič, Jurij" w:date="2021-02-23T12:18:00Z">
        <w:r w:rsidDel="009D15B5">
          <w:rPr>
            <w:rFonts w:ascii="Times New Roman" w:eastAsia="Times New Roman" w:hAnsi="Times New Roman" w:cs="Times New Roman"/>
            <w:sz w:val="24"/>
            <w:szCs w:val="24"/>
          </w:rPr>
          <w:delText xml:space="preserve">kvalitetnimi </w:delText>
        </w:r>
      </w:del>
      <w:ins w:id="69" w:author="Jaklič, Jurij" w:date="2021-02-23T12:18:00Z">
        <w:r w:rsidR="009D15B5">
          <w:rPr>
            <w:rFonts w:ascii="Times New Roman" w:eastAsia="Times New Roman" w:hAnsi="Times New Roman" w:cs="Times New Roman"/>
            <w:sz w:val="24"/>
            <w:szCs w:val="24"/>
          </w:rPr>
          <w:t>kakovostnimi</w:t>
        </w:r>
        <w:r w:rsidR="009D15B5">
          <w:rPr>
            <w:rFonts w:ascii="Times New Roman" w:eastAsia="Times New Roman" w:hAnsi="Times New Roman" w:cs="Times New Roman"/>
            <w:sz w:val="24"/>
            <w:szCs w:val="24"/>
          </w:rPr>
          <w:t xml:space="preserve"> </w:t>
        </w:r>
      </w:ins>
      <w:del w:id="70" w:author="Jaklič, Jurij" w:date="2021-02-23T12:19:00Z">
        <w:r w:rsidDel="009D15B5">
          <w:rPr>
            <w:rFonts w:ascii="Times New Roman" w:eastAsia="Times New Roman" w:hAnsi="Times New Roman" w:cs="Times New Roman"/>
            <w:sz w:val="24"/>
            <w:szCs w:val="24"/>
          </w:rPr>
          <w:delText xml:space="preserve">prediktivnimi </w:delText>
        </w:r>
      </w:del>
      <w:ins w:id="71" w:author="Jaklič, Jurij" w:date="2021-02-23T12:19:00Z">
        <w:r w:rsidR="009D15B5">
          <w:rPr>
            <w:rFonts w:ascii="Times New Roman" w:eastAsia="Times New Roman" w:hAnsi="Times New Roman" w:cs="Times New Roman"/>
            <w:sz w:val="24"/>
            <w:szCs w:val="24"/>
          </w:rPr>
          <w:t>napovednimi</w:t>
        </w:r>
        <w:r w:rsidR="009D15B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modeli bi lahko pripomoglo k bolj </w:t>
      </w:r>
      <w:r w:rsidR="000F7C3A">
        <w:rPr>
          <w:rFonts w:ascii="Times New Roman" w:eastAsia="Times New Roman" w:hAnsi="Times New Roman" w:cs="Times New Roman"/>
          <w:sz w:val="24"/>
          <w:szCs w:val="24"/>
        </w:rPr>
        <w:t>pametni</w:t>
      </w:r>
      <w:ins w:id="72" w:author="Jaklič, Jurij" w:date="2021-02-23T12:22:00Z">
        <w:r w:rsidR="001C1D11">
          <w:rPr>
            <w:rFonts w:ascii="Times New Roman" w:eastAsia="Times New Roman" w:hAnsi="Times New Roman" w:cs="Times New Roman"/>
            <w:sz w:val="24"/>
            <w:szCs w:val="24"/>
          </w:rPr>
          <w:t>,</w:t>
        </w:r>
      </w:ins>
      <w:r w:rsidR="000F7C3A">
        <w:rPr>
          <w:rFonts w:ascii="Times New Roman" w:eastAsia="Times New Roman" w:hAnsi="Times New Roman" w:cs="Times New Roman"/>
          <w:sz w:val="24"/>
          <w:szCs w:val="24"/>
        </w:rPr>
        <w:t xml:space="preserve"> predvsem pa</w:t>
      </w:r>
      <w:r>
        <w:rPr>
          <w:rFonts w:ascii="Times New Roman" w:eastAsia="Times New Roman" w:hAnsi="Times New Roman" w:cs="Times New Roman"/>
          <w:sz w:val="24"/>
          <w:szCs w:val="24"/>
        </w:rPr>
        <w:t xml:space="preserve"> naravi prijazni </w:t>
      </w:r>
      <w:r w:rsidR="006E0E20">
        <w:rPr>
          <w:rFonts w:ascii="Times New Roman" w:eastAsia="Times New Roman" w:hAnsi="Times New Roman" w:cs="Times New Roman"/>
          <w:sz w:val="24"/>
          <w:szCs w:val="24"/>
        </w:rPr>
        <w:t xml:space="preserve">in trajnostni </w:t>
      </w:r>
      <w:r>
        <w:rPr>
          <w:rFonts w:ascii="Times New Roman" w:eastAsia="Times New Roman" w:hAnsi="Times New Roman" w:cs="Times New Roman"/>
          <w:sz w:val="24"/>
          <w:szCs w:val="24"/>
        </w:rPr>
        <w:t>izrabi vodnih virov</w:t>
      </w:r>
      <w:ins w:id="73" w:author="Jaklič, Jurij" w:date="2021-02-23T12:22:00Z">
        <w:r w:rsidR="001C1D11">
          <w:rPr>
            <w:rFonts w:ascii="Times New Roman" w:eastAsia="Times New Roman" w:hAnsi="Times New Roman" w:cs="Times New Roman"/>
            <w:sz w:val="24"/>
            <w:szCs w:val="24"/>
          </w:rPr>
          <w:t>,</w:t>
        </w:r>
      </w:ins>
      <w:r w:rsidR="002C222B">
        <w:rPr>
          <w:rFonts w:ascii="Times New Roman" w:eastAsia="Times New Roman" w:hAnsi="Times New Roman" w:cs="Times New Roman"/>
          <w:sz w:val="24"/>
          <w:szCs w:val="24"/>
        </w:rPr>
        <w:t xml:space="preserve"> saj bi lahko odločevalci svoje odločitve sprejemali na podlagi </w:t>
      </w:r>
      <w:r w:rsidR="004762AC">
        <w:rPr>
          <w:rFonts w:ascii="Times New Roman" w:eastAsia="Times New Roman" w:hAnsi="Times New Roman" w:cs="Times New Roman"/>
          <w:sz w:val="24"/>
          <w:szCs w:val="24"/>
        </w:rPr>
        <w:t xml:space="preserve">matematičnih </w:t>
      </w:r>
      <w:r w:rsidR="000D52CB">
        <w:rPr>
          <w:rFonts w:ascii="Times New Roman" w:eastAsia="Times New Roman" w:hAnsi="Times New Roman" w:cs="Times New Roman"/>
          <w:sz w:val="24"/>
          <w:szCs w:val="24"/>
        </w:rPr>
        <w:t>modelov</w:t>
      </w:r>
      <w:r w:rsidR="002C222B">
        <w:rPr>
          <w:rFonts w:ascii="Times New Roman" w:eastAsia="Times New Roman" w:hAnsi="Times New Roman" w:cs="Times New Roman"/>
          <w:sz w:val="24"/>
          <w:szCs w:val="24"/>
        </w:rPr>
        <w:t xml:space="preserve"> in ne subjektivnih mnenj.</w:t>
      </w:r>
    </w:p>
    <w:p w14:paraId="4D38881C" w14:textId="3B6B9D1F" w:rsidR="00923802" w:rsidRPr="00A705E4" w:rsidRDefault="00741E59" w:rsidP="00861B60">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Podoben pozitiven </w:t>
      </w:r>
      <w:r w:rsidR="004E00FB">
        <w:rPr>
          <w:rFonts w:ascii="Times New Roman" w:eastAsia="Times New Roman" w:hAnsi="Times New Roman" w:cs="Times New Roman"/>
          <w:sz w:val="24"/>
          <w:szCs w:val="24"/>
        </w:rPr>
        <w:t>učinek</w:t>
      </w:r>
      <w:r>
        <w:rPr>
          <w:rFonts w:ascii="Times New Roman" w:eastAsia="Times New Roman" w:hAnsi="Times New Roman" w:cs="Times New Roman"/>
          <w:sz w:val="24"/>
          <w:szCs w:val="24"/>
        </w:rPr>
        <w:t xml:space="preserve"> bi lahko imelo i</w:t>
      </w:r>
      <w:ins w:id="74" w:author="Jaklič, Jurij" w:date="2021-02-23T12:22:00Z">
        <w:r w:rsidR="001C1D11">
          <w:rPr>
            <w:rFonts w:ascii="Times New Roman" w:eastAsia="Times New Roman" w:hAnsi="Times New Roman" w:cs="Times New Roman"/>
            <w:sz w:val="24"/>
            <w:szCs w:val="24"/>
          </w:rPr>
          <w:t>z</w:t>
        </w:r>
      </w:ins>
      <w:del w:id="75" w:author="Jaklič, Jurij" w:date="2021-02-23T12:22:00Z">
        <w:r w:rsidR="000D22B1" w:rsidDel="001C1D11">
          <w:rPr>
            <w:rFonts w:ascii="Times New Roman" w:eastAsia="Times New Roman" w:hAnsi="Times New Roman" w:cs="Times New Roman"/>
            <w:sz w:val="24"/>
            <w:szCs w:val="24"/>
          </w:rPr>
          <w:delText>s</w:delText>
        </w:r>
      </w:del>
      <w:r w:rsidR="000D22B1">
        <w:rPr>
          <w:rFonts w:ascii="Times New Roman" w:eastAsia="Times New Roman" w:hAnsi="Times New Roman" w:cs="Times New Roman"/>
          <w:sz w:val="24"/>
          <w:szCs w:val="24"/>
        </w:rPr>
        <w:t>koriščanje prosto dostopnih</w:t>
      </w:r>
      <w:r w:rsidR="005671B0">
        <w:rPr>
          <w:rFonts w:ascii="Times New Roman" w:eastAsia="Times New Roman" w:hAnsi="Times New Roman" w:cs="Times New Roman"/>
          <w:sz w:val="24"/>
          <w:szCs w:val="24"/>
        </w:rPr>
        <w:t xml:space="preserve"> podatkovnih </w:t>
      </w:r>
      <w:r w:rsidR="00C04DF3">
        <w:rPr>
          <w:rFonts w:ascii="Times New Roman" w:eastAsia="Times New Roman" w:hAnsi="Times New Roman" w:cs="Times New Roman"/>
          <w:sz w:val="24"/>
          <w:szCs w:val="24"/>
        </w:rPr>
        <w:t>baz</w:t>
      </w:r>
      <w:r w:rsidR="005671B0">
        <w:rPr>
          <w:rFonts w:ascii="Times New Roman" w:eastAsia="Times New Roman" w:hAnsi="Times New Roman" w:cs="Times New Roman"/>
          <w:sz w:val="24"/>
          <w:szCs w:val="24"/>
        </w:rPr>
        <w:t xml:space="preserve"> kot </w:t>
      </w:r>
      <w:r w:rsidR="00FE6FA1">
        <w:rPr>
          <w:rFonts w:ascii="Times New Roman" w:eastAsia="Times New Roman" w:hAnsi="Times New Roman" w:cs="Times New Roman"/>
          <w:sz w:val="24"/>
          <w:szCs w:val="24"/>
        </w:rPr>
        <w:t xml:space="preserve">jih </w:t>
      </w:r>
      <w:r>
        <w:rPr>
          <w:rFonts w:ascii="Times New Roman" w:eastAsia="Times New Roman" w:hAnsi="Times New Roman" w:cs="Times New Roman"/>
          <w:sz w:val="24"/>
          <w:szCs w:val="24"/>
        </w:rPr>
        <w:t xml:space="preserve">na primer </w:t>
      </w:r>
      <w:r w:rsidR="00FE6FA1">
        <w:rPr>
          <w:rFonts w:ascii="Times New Roman" w:eastAsia="Times New Roman" w:hAnsi="Times New Roman" w:cs="Times New Roman"/>
          <w:sz w:val="24"/>
          <w:szCs w:val="24"/>
        </w:rPr>
        <w:t>ponuja</w:t>
      </w:r>
      <w:r w:rsidR="005671B0">
        <w:rPr>
          <w:rFonts w:ascii="Times New Roman" w:eastAsia="Times New Roman" w:hAnsi="Times New Roman" w:cs="Times New Roman"/>
          <w:sz w:val="24"/>
          <w:szCs w:val="24"/>
        </w:rPr>
        <w:t xml:space="preserve"> </w:t>
      </w:r>
      <w:r w:rsidR="000D22B1">
        <w:rPr>
          <w:rFonts w:ascii="Times New Roman" w:eastAsia="Times New Roman" w:hAnsi="Times New Roman" w:cs="Times New Roman"/>
          <w:sz w:val="24"/>
          <w:szCs w:val="24"/>
        </w:rPr>
        <w:t>Evropsk</w:t>
      </w:r>
      <w:ins w:id="76" w:author="Jaklič, Jurij" w:date="2021-02-23T12:22:00Z">
        <w:r w:rsidR="001C1D11">
          <w:rPr>
            <w:rFonts w:ascii="Times New Roman" w:eastAsia="Times New Roman" w:hAnsi="Times New Roman" w:cs="Times New Roman"/>
            <w:sz w:val="24"/>
            <w:szCs w:val="24"/>
          </w:rPr>
          <w:t>i</w:t>
        </w:r>
      </w:ins>
      <w:r w:rsidR="000D22B1">
        <w:rPr>
          <w:rFonts w:ascii="Times New Roman" w:eastAsia="Times New Roman" w:hAnsi="Times New Roman" w:cs="Times New Roman"/>
          <w:sz w:val="24"/>
          <w:szCs w:val="24"/>
        </w:rPr>
        <w:t xml:space="preserve"> vesoljski </w:t>
      </w:r>
      <w:r w:rsidR="005671B0">
        <w:rPr>
          <w:rFonts w:ascii="Times New Roman" w:eastAsia="Times New Roman" w:hAnsi="Times New Roman" w:cs="Times New Roman"/>
          <w:sz w:val="24"/>
          <w:szCs w:val="24"/>
        </w:rPr>
        <w:t xml:space="preserve">program </w:t>
      </w:r>
      <w:proofErr w:type="spellStart"/>
      <w:r w:rsidR="005671B0">
        <w:rPr>
          <w:rFonts w:ascii="Times New Roman" w:eastAsia="Times New Roman" w:hAnsi="Times New Roman" w:cs="Times New Roman"/>
          <w:sz w:val="24"/>
          <w:szCs w:val="24"/>
        </w:rPr>
        <w:t>Coperni</w:t>
      </w:r>
      <w:ins w:id="77" w:author="Jaklič, Jurij" w:date="2021-02-23T12:22:00Z">
        <w:r w:rsidR="001C1D11">
          <w:rPr>
            <w:rFonts w:ascii="Times New Roman" w:eastAsia="Times New Roman" w:hAnsi="Times New Roman" w:cs="Times New Roman"/>
            <w:sz w:val="24"/>
            <w:szCs w:val="24"/>
          </w:rPr>
          <w:t>c</w:t>
        </w:r>
      </w:ins>
      <w:del w:id="78" w:author="Jaklič, Jurij" w:date="2021-02-23T12:22:00Z">
        <w:r w:rsidR="005671B0" w:rsidDel="001C1D11">
          <w:rPr>
            <w:rFonts w:ascii="Times New Roman" w:eastAsia="Times New Roman" w:hAnsi="Times New Roman" w:cs="Times New Roman"/>
            <w:sz w:val="24"/>
            <w:szCs w:val="24"/>
          </w:rPr>
          <w:delText>k</w:delText>
        </w:r>
      </w:del>
      <w:r w:rsidR="005671B0">
        <w:rPr>
          <w:rFonts w:ascii="Times New Roman" w:eastAsia="Times New Roman" w:hAnsi="Times New Roman" w:cs="Times New Roman"/>
          <w:sz w:val="24"/>
          <w:szCs w:val="24"/>
        </w:rPr>
        <w:t>us</w:t>
      </w:r>
      <w:proofErr w:type="spellEnd"/>
      <w:r>
        <w:rPr>
          <w:rFonts w:ascii="Times New Roman" w:eastAsia="Times New Roman" w:hAnsi="Times New Roman" w:cs="Times New Roman"/>
          <w:sz w:val="24"/>
          <w:szCs w:val="24"/>
        </w:rPr>
        <w:t>.</w:t>
      </w:r>
      <w:r w:rsidR="002E050A">
        <w:rPr>
          <w:rFonts w:ascii="Times New Roman" w:eastAsia="Times New Roman" w:hAnsi="Times New Roman" w:cs="Times New Roman"/>
          <w:sz w:val="24"/>
          <w:szCs w:val="24"/>
        </w:rPr>
        <w:t xml:space="preserve"> Z uporabo podatkov </w:t>
      </w:r>
      <w:del w:id="79" w:author="Jaklič, Jurij" w:date="2021-02-23T12:22:00Z">
        <w:r w:rsidR="002E050A" w:rsidDel="001C1D11">
          <w:rPr>
            <w:rFonts w:ascii="Times New Roman" w:eastAsia="Times New Roman" w:hAnsi="Times New Roman" w:cs="Times New Roman"/>
            <w:sz w:val="24"/>
            <w:szCs w:val="24"/>
          </w:rPr>
          <w:delText xml:space="preserve">iz </w:delText>
        </w:r>
      </w:del>
      <w:ins w:id="80" w:author="Jaklič, Jurij" w:date="2021-02-23T12:22:00Z">
        <w:r w:rsidR="001C1D11">
          <w:rPr>
            <w:rFonts w:ascii="Times New Roman" w:eastAsia="Times New Roman" w:hAnsi="Times New Roman" w:cs="Times New Roman"/>
            <w:sz w:val="24"/>
            <w:szCs w:val="24"/>
          </w:rPr>
          <w:t>s</w:t>
        </w:r>
        <w:r w:rsidR="001C1D11">
          <w:rPr>
            <w:rFonts w:ascii="Times New Roman" w:eastAsia="Times New Roman" w:hAnsi="Times New Roman" w:cs="Times New Roman"/>
            <w:sz w:val="24"/>
            <w:szCs w:val="24"/>
          </w:rPr>
          <w:t xml:space="preserve"> </w:t>
        </w:r>
      </w:ins>
      <w:r w:rsidR="002E050A">
        <w:rPr>
          <w:rFonts w:ascii="Times New Roman" w:eastAsia="Times New Roman" w:hAnsi="Times New Roman" w:cs="Times New Roman"/>
          <w:sz w:val="24"/>
          <w:szCs w:val="24"/>
        </w:rPr>
        <w:t xml:space="preserve">satelitov Sentinel-2 bi lahko izboljšali prvotne napovedi in v najbolšem primeru celo nadomestili trenutne senzorje </w:t>
      </w:r>
      <w:r w:rsidR="00861B60">
        <w:rPr>
          <w:rFonts w:ascii="Times New Roman" w:eastAsia="Times New Roman" w:hAnsi="Times New Roman" w:cs="Times New Roman"/>
          <w:sz w:val="24"/>
          <w:szCs w:val="24"/>
        </w:rPr>
        <w:t xml:space="preserve">za gladino vode </w:t>
      </w:r>
      <w:r w:rsidR="002E050A">
        <w:rPr>
          <w:rFonts w:ascii="Times New Roman" w:eastAsia="Times New Roman" w:hAnsi="Times New Roman" w:cs="Times New Roman"/>
          <w:sz w:val="24"/>
          <w:szCs w:val="24"/>
        </w:rPr>
        <w:t>ter tako močno znižali operativne stroške</w:t>
      </w:r>
      <w:r w:rsidR="00861B60">
        <w:rPr>
          <w:rFonts w:ascii="Times New Roman" w:eastAsia="Times New Roman" w:hAnsi="Times New Roman" w:cs="Times New Roman"/>
          <w:sz w:val="24"/>
          <w:szCs w:val="24"/>
        </w:rPr>
        <w:t xml:space="preserve"> nadzorovanja vodne gladine.</w:t>
      </w:r>
    </w:p>
    <w:p w14:paraId="27DA9B40" w14:textId="77777777" w:rsidR="00367D9F" w:rsidRPr="00A705E4" w:rsidRDefault="00367D9F"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Cilj</w:t>
      </w:r>
    </w:p>
    <w:p w14:paraId="3AE9E508" w14:textId="23062C79" w:rsidR="00A6637A" w:rsidRDefault="00523B73"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Cilj magisterske naloge bo sprva preučiti obstoječe relevantne raziskave na temo strojnega učenja</w:t>
      </w:r>
      <w:r w:rsidR="0058086D">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preučiti</w:t>
      </w:r>
      <w:ins w:id="81" w:author="Jaklič, Jurij" w:date="2021-02-23T12:23:00Z">
        <w:r w:rsidR="001C1D1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r w:rsidR="004203FD">
        <w:rPr>
          <w:rFonts w:ascii="Times New Roman" w:eastAsia="Times New Roman" w:hAnsi="Times New Roman" w:cs="Times New Roman"/>
          <w:sz w:val="24"/>
          <w:szCs w:val="24"/>
        </w:rPr>
        <w:t xml:space="preserve">kako so drugi raziskovalci uporabljali Sentinel-2 satelitske posnetke za analiziranje </w:t>
      </w:r>
      <w:r w:rsidR="00136A9C">
        <w:rPr>
          <w:rFonts w:ascii="Times New Roman" w:eastAsia="Times New Roman" w:hAnsi="Times New Roman" w:cs="Times New Roman"/>
          <w:sz w:val="24"/>
          <w:szCs w:val="24"/>
        </w:rPr>
        <w:t>vodne gladine</w:t>
      </w:r>
      <w:r w:rsidR="004203FD">
        <w:rPr>
          <w:rFonts w:ascii="Times New Roman" w:eastAsia="Times New Roman" w:hAnsi="Times New Roman" w:cs="Times New Roman"/>
          <w:sz w:val="24"/>
          <w:szCs w:val="24"/>
        </w:rPr>
        <w:t xml:space="preserve"> na zemlji</w:t>
      </w:r>
      <w:ins w:id="82" w:author="Jaklič, Jurij" w:date="2021-02-23T12:23:00Z">
        <w:r w:rsidR="001C1D11">
          <w:rPr>
            <w:rFonts w:ascii="Times New Roman" w:eastAsia="Times New Roman" w:hAnsi="Times New Roman" w:cs="Times New Roman"/>
            <w:sz w:val="24"/>
            <w:szCs w:val="24"/>
          </w:rPr>
          <w:t>,</w:t>
        </w:r>
      </w:ins>
      <w:r w:rsidR="004203FD">
        <w:rPr>
          <w:rFonts w:ascii="Times New Roman" w:eastAsia="Times New Roman" w:hAnsi="Times New Roman" w:cs="Times New Roman"/>
          <w:sz w:val="24"/>
          <w:szCs w:val="24"/>
        </w:rPr>
        <w:t xml:space="preserve"> ter tako pridobiti</w:t>
      </w:r>
      <w:r w:rsidR="008A0261">
        <w:rPr>
          <w:rFonts w:ascii="Times New Roman" w:eastAsia="Times New Roman" w:hAnsi="Times New Roman" w:cs="Times New Roman"/>
          <w:sz w:val="24"/>
          <w:szCs w:val="24"/>
        </w:rPr>
        <w:t xml:space="preserve"> </w:t>
      </w:r>
      <w:r w:rsidR="00AB3AB2">
        <w:rPr>
          <w:rFonts w:ascii="Times New Roman" w:eastAsia="Times New Roman" w:hAnsi="Times New Roman" w:cs="Times New Roman"/>
          <w:sz w:val="24"/>
          <w:szCs w:val="24"/>
        </w:rPr>
        <w:t xml:space="preserve">širše </w:t>
      </w:r>
      <w:r w:rsidR="00F05516">
        <w:rPr>
          <w:rFonts w:ascii="Times New Roman" w:eastAsia="Times New Roman" w:hAnsi="Times New Roman" w:cs="Times New Roman"/>
          <w:sz w:val="24"/>
          <w:szCs w:val="24"/>
        </w:rPr>
        <w:t>razumevanje</w:t>
      </w:r>
      <w:ins w:id="83" w:author="Jaklič, Jurij" w:date="2021-02-23T12:23:00Z">
        <w:r w:rsidR="001C1D11">
          <w:rPr>
            <w:rFonts w:ascii="Times New Roman" w:eastAsia="Times New Roman" w:hAnsi="Times New Roman" w:cs="Times New Roman"/>
            <w:sz w:val="24"/>
            <w:szCs w:val="24"/>
          </w:rPr>
          <w:t>,</w:t>
        </w:r>
      </w:ins>
      <w:r w:rsidR="0072093A">
        <w:rPr>
          <w:rFonts w:ascii="Times New Roman" w:eastAsia="Times New Roman" w:hAnsi="Times New Roman" w:cs="Times New Roman"/>
          <w:sz w:val="24"/>
          <w:szCs w:val="24"/>
        </w:rPr>
        <w:t xml:space="preserve"> kako so se podobnih problemov lotili drugi raziskovalci.</w:t>
      </w:r>
    </w:p>
    <w:p w14:paraId="40D4B2B3" w14:textId="37A31CC1" w:rsidR="00E70796" w:rsidRDefault="00E70796"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drugem </w:t>
      </w:r>
      <w:del w:id="84" w:author="Jaklič, Jurij" w:date="2021-02-23T12:23:00Z">
        <w:r w:rsidDel="001C1D11">
          <w:rPr>
            <w:rFonts w:ascii="Times New Roman" w:eastAsia="Times New Roman" w:hAnsi="Times New Roman" w:cs="Times New Roman"/>
            <w:sz w:val="24"/>
            <w:szCs w:val="24"/>
          </w:rPr>
          <w:delText xml:space="preserve">tehničnem </w:delText>
        </w:r>
      </w:del>
      <w:r>
        <w:rPr>
          <w:rFonts w:ascii="Times New Roman" w:eastAsia="Times New Roman" w:hAnsi="Times New Roman" w:cs="Times New Roman"/>
          <w:sz w:val="24"/>
          <w:szCs w:val="24"/>
        </w:rPr>
        <w:t xml:space="preserve">delu bom poskusil z različnimi </w:t>
      </w:r>
      <w:commentRangeStart w:id="85"/>
      <w:r>
        <w:rPr>
          <w:rFonts w:ascii="Times New Roman" w:eastAsia="Times New Roman" w:hAnsi="Times New Roman" w:cs="Times New Roman"/>
          <w:sz w:val="24"/>
          <w:szCs w:val="24"/>
        </w:rPr>
        <w:t xml:space="preserve">prototipi </w:t>
      </w:r>
      <w:commentRangeEnd w:id="85"/>
      <w:r w:rsidR="001C1D11">
        <w:rPr>
          <w:rStyle w:val="CommentReference"/>
        </w:rPr>
        <w:commentReference w:id="85"/>
      </w:r>
      <w:r>
        <w:rPr>
          <w:rFonts w:ascii="Times New Roman" w:eastAsia="Times New Roman" w:hAnsi="Times New Roman" w:cs="Times New Roman"/>
          <w:sz w:val="24"/>
          <w:szCs w:val="24"/>
        </w:rPr>
        <w:t xml:space="preserve">razviti </w:t>
      </w:r>
      <w:r w:rsidR="00F0135D">
        <w:rPr>
          <w:rFonts w:ascii="Times New Roman" w:eastAsia="Times New Roman" w:hAnsi="Times New Roman" w:cs="Times New Roman"/>
          <w:sz w:val="24"/>
          <w:szCs w:val="24"/>
        </w:rPr>
        <w:t xml:space="preserve">inovativno </w:t>
      </w:r>
      <w:r>
        <w:rPr>
          <w:rFonts w:ascii="Times New Roman" w:eastAsia="Times New Roman" w:hAnsi="Times New Roman" w:cs="Times New Roman"/>
          <w:sz w:val="24"/>
          <w:szCs w:val="24"/>
        </w:rPr>
        <w:t>programsko rešitev</w:t>
      </w:r>
      <w:r w:rsidR="00130DCF">
        <w:rPr>
          <w:rFonts w:ascii="Times New Roman" w:eastAsia="Times New Roman" w:hAnsi="Times New Roman" w:cs="Times New Roman"/>
          <w:sz w:val="24"/>
          <w:szCs w:val="24"/>
        </w:rPr>
        <w:t xml:space="preserve"> za analiziranje satelitskih slik in napovedovanje količine vode. </w:t>
      </w:r>
      <w:r w:rsidR="006D1618">
        <w:rPr>
          <w:rFonts w:ascii="Times New Roman" w:eastAsia="Times New Roman" w:hAnsi="Times New Roman" w:cs="Times New Roman"/>
          <w:sz w:val="24"/>
          <w:szCs w:val="24"/>
        </w:rPr>
        <w:t xml:space="preserve">Celoten razvoj prototipa bo </w:t>
      </w:r>
      <w:del w:id="86" w:author="Jaklič, Jurij" w:date="2021-02-23T12:23:00Z">
        <w:r w:rsidR="006D1618" w:rsidDel="001C1D11">
          <w:rPr>
            <w:rFonts w:ascii="Times New Roman" w:eastAsia="Times New Roman" w:hAnsi="Times New Roman" w:cs="Times New Roman"/>
            <w:sz w:val="24"/>
            <w:szCs w:val="24"/>
          </w:rPr>
          <w:delText>sestal is</w:delText>
        </w:r>
      </w:del>
      <w:ins w:id="87" w:author="Jaklič, Jurij" w:date="2021-02-23T12:23:00Z">
        <w:r w:rsidR="001C1D11">
          <w:rPr>
            <w:rFonts w:ascii="Times New Roman" w:eastAsia="Times New Roman" w:hAnsi="Times New Roman" w:cs="Times New Roman"/>
            <w:sz w:val="24"/>
            <w:szCs w:val="24"/>
          </w:rPr>
          <w:t>sledil</w:t>
        </w:r>
      </w:ins>
      <w:r w:rsidR="006D1618">
        <w:rPr>
          <w:rFonts w:ascii="Times New Roman" w:eastAsia="Times New Roman" w:hAnsi="Times New Roman" w:cs="Times New Roman"/>
          <w:sz w:val="24"/>
          <w:szCs w:val="24"/>
        </w:rPr>
        <w:t xml:space="preserve"> </w:t>
      </w:r>
      <w:del w:id="88" w:author="Jaklič, Jurij" w:date="2021-02-23T12:23:00Z">
        <w:r w:rsidR="006D1618" w:rsidDel="001C1D11">
          <w:rPr>
            <w:rFonts w:ascii="Times New Roman" w:eastAsia="Times New Roman" w:hAnsi="Times New Roman" w:cs="Times New Roman"/>
            <w:sz w:val="24"/>
            <w:szCs w:val="24"/>
          </w:rPr>
          <w:delText xml:space="preserve">sledečih </w:delText>
        </w:r>
      </w:del>
      <w:ins w:id="89" w:author="Jaklič, Jurij" w:date="2021-02-23T12:23:00Z">
        <w:r w:rsidR="001C1D11">
          <w:rPr>
            <w:rFonts w:ascii="Times New Roman" w:eastAsia="Times New Roman" w:hAnsi="Times New Roman" w:cs="Times New Roman"/>
            <w:sz w:val="24"/>
            <w:szCs w:val="24"/>
          </w:rPr>
          <w:t>naslednjim</w:t>
        </w:r>
        <w:r w:rsidR="001C1D11">
          <w:rPr>
            <w:rFonts w:ascii="Times New Roman" w:eastAsia="Times New Roman" w:hAnsi="Times New Roman" w:cs="Times New Roman"/>
            <w:sz w:val="24"/>
            <w:szCs w:val="24"/>
          </w:rPr>
          <w:t xml:space="preserve"> </w:t>
        </w:r>
      </w:ins>
      <w:r w:rsidR="006D1618">
        <w:rPr>
          <w:rFonts w:ascii="Times New Roman" w:eastAsia="Times New Roman" w:hAnsi="Times New Roman" w:cs="Times New Roman"/>
          <w:sz w:val="24"/>
          <w:szCs w:val="24"/>
        </w:rPr>
        <w:t>korako</w:t>
      </w:r>
      <w:ins w:id="90" w:author="Jaklič, Jurij" w:date="2021-02-23T12:24:00Z">
        <w:r w:rsidR="001C1D11">
          <w:rPr>
            <w:rFonts w:ascii="Times New Roman" w:eastAsia="Times New Roman" w:hAnsi="Times New Roman" w:cs="Times New Roman"/>
            <w:sz w:val="24"/>
            <w:szCs w:val="24"/>
          </w:rPr>
          <w:t>m</w:t>
        </w:r>
      </w:ins>
      <w:del w:id="91" w:author="Jaklič, Jurij" w:date="2021-02-23T12:24:00Z">
        <w:r w:rsidR="006D1618" w:rsidDel="001C1D11">
          <w:rPr>
            <w:rFonts w:ascii="Times New Roman" w:eastAsia="Times New Roman" w:hAnsi="Times New Roman" w:cs="Times New Roman"/>
            <w:sz w:val="24"/>
            <w:szCs w:val="24"/>
          </w:rPr>
          <w:delText>v</w:delText>
        </w:r>
      </w:del>
      <w:r w:rsidR="006D1618">
        <w:rPr>
          <w:rFonts w:ascii="Times New Roman" w:eastAsia="Times New Roman" w:hAnsi="Times New Roman" w:cs="Times New Roman"/>
          <w:sz w:val="24"/>
          <w:szCs w:val="24"/>
        </w:rPr>
        <w:t>:</w:t>
      </w:r>
    </w:p>
    <w:p w14:paraId="43F31AC6" w14:textId="7AEA5222" w:rsidR="008133F1" w:rsidRDefault="00DB65DC"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 podatkov in</w:t>
      </w:r>
      <w:r w:rsidR="00D2408E">
        <w:rPr>
          <w:rFonts w:ascii="Times New Roman" w:eastAsia="Times New Roman" w:hAnsi="Times New Roman" w:cs="Times New Roman"/>
          <w:sz w:val="24"/>
          <w:szCs w:val="24"/>
        </w:rPr>
        <w:t xml:space="preserve"> njihova</w:t>
      </w:r>
      <w:r>
        <w:rPr>
          <w:rFonts w:ascii="Times New Roman" w:eastAsia="Times New Roman" w:hAnsi="Times New Roman" w:cs="Times New Roman"/>
          <w:sz w:val="24"/>
          <w:szCs w:val="24"/>
        </w:rPr>
        <w:t xml:space="preserve"> priprava za strojno učenje.</w:t>
      </w:r>
    </w:p>
    <w:p w14:paraId="498ADA8F" w14:textId="05CEFC03" w:rsidR="006D1618" w:rsidRDefault="006D1618"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Razvoj</w:t>
      </w:r>
      <w:r w:rsidR="002377C3">
        <w:rPr>
          <w:rFonts w:ascii="Times New Roman" w:eastAsia="Times New Roman" w:hAnsi="Times New Roman" w:cs="Times New Roman"/>
          <w:sz w:val="24"/>
          <w:szCs w:val="24"/>
        </w:rPr>
        <w:t xml:space="preserve"> </w:t>
      </w:r>
      <w:del w:id="92" w:author="Jaklič, Jurij" w:date="2021-02-23T12:24:00Z">
        <w:r w:rsidDel="001C1D11">
          <w:rPr>
            <w:rFonts w:ascii="Times New Roman" w:eastAsia="Times New Roman" w:hAnsi="Times New Roman" w:cs="Times New Roman"/>
            <w:sz w:val="24"/>
            <w:szCs w:val="24"/>
          </w:rPr>
          <w:delText xml:space="preserve">prediktivnega </w:delText>
        </w:r>
      </w:del>
      <w:ins w:id="93" w:author="Jaklič, Jurij" w:date="2021-02-23T12:24:00Z">
        <w:r w:rsidR="001C1D11">
          <w:rPr>
            <w:rFonts w:ascii="Times New Roman" w:eastAsia="Times New Roman" w:hAnsi="Times New Roman" w:cs="Times New Roman"/>
            <w:sz w:val="24"/>
            <w:szCs w:val="24"/>
          </w:rPr>
          <w:t>napovednega</w:t>
        </w:r>
        <w:r w:rsidR="001C1D1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modela za napovedovanje količine vode glede na </w:t>
      </w:r>
      <w:r w:rsidR="002A15AD">
        <w:rPr>
          <w:rFonts w:ascii="Times New Roman" w:eastAsia="Times New Roman" w:hAnsi="Times New Roman" w:cs="Times New Roman"/>
          <w:sz w:val="24"/>
          <w:szCs w:val="24"/>
        </w:rPr>
        <w:t>zgodovinske</w:t>
      </w:r>
      <w:r>
        <w:rPr>
          <w:rFonts w:ascii="Times New Roman" w:eastAsia="Times New Roman" w:hAnsi="Times New Roman" w:cs="Times New Roman"/>
          <w:sz w:val="24"/>
          <w:szCs w:val="24"/>
        </w:rPr>
        <w:t xml:space="preserve"> </w:t>
      </w:r>
      <w:r w:rsidR="00636EF7">
        <w:rPr>
          <w:rFonts w:ascii="Times New Roman" w:eastAsia="Times New Roman" w:hAnsi="Times New Roman" w:cs="Times New Roman"/>
          <w:sz w:val="24"/>
          <w:szCs w:val="24"/>
        </w:rPr>
        <w:t xml:space="preserve">in druge konvencionalne </w:t>
      </w:r>
      <w:r>
        <w:rPr>
          <w:rFonts w:ascii="Times New Roman" w:eastAsia="Times New Roman" w:hAnsi="Times New Roman" w:cs="Times New Roman"/>
          <w:sz w:val="24"/>
          <w:szCs w:val="24"/>
        </w:rPr>
        <w:t>podatke</w:t>
      </w:r>
      <w:r w:rsidR="002810C2">
        <w:rPr>
          <w:rFonts w:ascii="Times New Roman" w:eastAsia="Times New Roman" w:hAnsi="Times New Roman" w:cs="Times New Roman"/>
          <w:sz w:val="24"/>
          <w:szCs w:val="24"/>
        </w:rPr>
        <w:t>.</w:t>
      </w:r>
    </w:p>
    <w:p w14:paraId="0C8384CC" w14:textId="51C4B313" w:rsidR="009327F1" w:rsidRDefault="0057211D" w:rsidP="009327F1">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Razvoj programa </w:t>
      </w:r>
      <w:r w:rsidR="003927CE">
        <w:rPr>
          <w:rFonts w:ascii="Times New Roman" w:eastAsia="Times New Roman" w:hAnsi="Times New Roman" w:cs="Times New Roman"/>
          <w:sz w:val="24"/>
          <w:szCs w:val="24"/>
        </w:rPr>
        <w:t>za pridobivanje</w:t>
      </w:r>
      <w:r w:rsidR="00B54CDE">
        <w:rPr>
          <w:rFonts w:ascii="Times New Roman" w:eastAsia="Times New Roman" w:hAnsi="Times New Roman" w:cs="Times New Roman"/>
          <w:sz w:val="24"/>
          <w:szCs w:val="24"/>
        </w:rPr>
        <w:t xml:space="preserve"> </w:t>
      </w:r>
      <w:r w:rsidR="003927CE">
        <w:rPr>
          <w:rFonts w:ascii="Times New Roman" w:eastAsia="Times New Roman" w:hAnsi="Times New Roman" w:cs="Times New Roman"/>
          <w:sz w:val="24"/>
          <w:szCs w:val="24"/>
        </w:rPr>
        <w:t>satelitskih posnetkov</w:t>
      </w:r>
      <w:r w:rsidR="00B54CDE">
        <w:rPr>
          <w:rFonts w:ascii="Times New Roman" w:eastAsia="Times New Roman" w:hAnsi="Times New Roman" w:cs="Times New Roman"/>
          <w:sz w:val="24"/>
          <w:szCs w:val="24"/>
        </w:rPr>
        <w:t xml:space="preserve"> ter </w:t>
      </w:r>
      <w:r w:rsidR="003B5C46">
        <w:rPr>
          <w:rFonts w:ascii="Times New Roman" w:eastAsia="Times New Roman" w:hAnsi="Times New Roman" w:cs="Times New Roman"/>
          <w:sz w:val="24"/>
          <w:szCs w:val="24"/>
        </w:rPr>
        <w:t>iz</w:t>
      </w:r>
      <w:r w:rsidR="009327F1">
        <w:rPr>
          <w:rFonts w:ascii="Times New Roman" w:eastAsia="Times New Roman" w:hAnsi="Times New Roman" w:cs="Times New Roman"/>
          <w:sz w:val="24"/>
          <w:szCs w:val="24"/>
        </w:rPr>
        <w:t xml:space="preserve"> </w:t>
      </w:r>
      <w:r w:rsidR="00C8129C">
        <w:rPr>
          <w:rFonts w:ascii="Times New Roman" w:eastAsia="Times New Roman" w:hAnsi="Times New Roman" w:cs="Times New Roman"/>
          <w:sz w:val="24"/>
          <w:szCs w:val="24"/>
        </w:rPr>
        <w:t>pridobljenih</w:t>
      </w:r>
      <w:r w:rsidR="009327F1">
        <w:rPr>
          <w:rFonts w:ascii="Times New Roman" w:eastAsia="Times New Roman" w:hAnsi="Times New Roman" w:cs="Times New Roman"/>
          <w:sz w:val="24"/>
          <w:szCs w:val="24"/>
        </w:rPr>
        <w:t xml:space="preserve"> </w:t>
      </w:r>
      <w:r w:rsidR="00E427D9">
        <w:rPr>
          <w:rFonts w:ascii="Times New Roman" w:eastAsia="Times New Roman" w:hAnsi="Times New Roman" w:cs="Times New Roman"/>
          <w:sz w:val="24"/>
          <w:szCs w:val="24"/>
        </w:rPr>
        <w:t>podatkov</w:t>
      </w:r>
      <w:r w:rsidR="009327F1">
        <w:rPr>
          <w:rFonts w:ascii="Times New Roman" w:eastAsia="Times New Roman" w:hAnsi="Times New Roman" w:cs="Times New Roman"/>
          <w:sz w:val="24"/>
          <w:szCs w:val="24"/>
        </w:rPr>
        <w:t xml:space="preserve"> izluščiti uporabne informacije</w:t>
      </w:r>
      <w:r w:rsidR="00DE525B">
        <w:rPr>
          <w:rFonts w:ascii="Times New Roman" w:eastAsia="Times New Roman" w:hAnsi="Times New Roman" w:cs="Times New Roman"/>
          <w:sz w:val="24"/>
          <w:szCs w:val="24"/>
        </w:rPr>
        <w:t xml:space="preserve"> za </w:t>
      </w:r>
      <w:r w:rsidR="004F5DEA">
        <w:rPr>
          <w:rFonts w:ascii="Times New Roman" w:eastAsia="Times New Roman" w:hAnsi="Times New Roman" w:cs="Times New Roman"/>
          <w:sz w:val="24"/>
          <w:szCs w:val="24"/>
        </w:rPr>
        <w:t xml:space="preserve">izboljšavo </w:t>
      </w:r>
      <w:del w:id="94" w:author="Jaklič, Jurij" w:date="2021-02-23T12:24:00Z">
        <w:r w:rsidR="004F5DEA" w:rsidDel="001C1D11">
          <w:rPr>
            <w:rFonts w:ascii="Times New Roman" w:eastAsia="Times New Roman" w:hAnsi="Times New Roman" w:cs="Times New Roman"/>
            <w:sz w:val="24"/>
            <w:szCs w:val="24"/>
          </w:rPr>
          <w:delText xml:space="preserve">zgornjega </w:delText>
        </w:r>
      </w:del>
      <w:ins w:id="95" w:author="Jaklič, Jurij" w:date="2021-02-23T12:24:00Z">
        <w:r w:rsidR="001C1D11">
          <w:rPr>
            <w:rFonts w:ascii="Times New Roman" w:eastAsia="Times New Roman" w:hAnsi="Times New Roman" w:cs="Times New Roman"/>
            <w:sz w:val="24"/>
            <w:szCs w:val="24"/>
          </w:rPr>
          <w:t>zgoraj omenjenega</w:t>
        </w:r>
        <w:r w:rsidR="001C1D11">
          <w:rPr>
            <w:rFonts w:ascii="Times New Roman" w:eastAsia="Times New Roman" w:hAnsi="Times New Roman" w:cs="Times New Roman"/>
            <w:sz w:val="24"/>
            <w:szCs w:val="24"/>
          </w:rPr>
          <w:t xml:space="preserve"> </w:t>
        </w:r>
      </w:ins>
      <w:del w:id="96" w:author="Jaklič, Jurij" w:date="2021-02-23T12:24:00Z">
        <w:r w:rsidR="004F5DEA" w:rsidDel="001C1D11">
          <w:rPr>
            <w:rFonts w:ascii="Times New Roman" w:eastAsia="Times New Roman" w:hAnsi="Times New Roman" w:cs="Times New Roman"/>
            <w:sz w:val="24"/>
            <w:szCs w:val="24"/>
          </w:rPr>
          <w:delText xml:space="preserve">prediktivnega </w:delText>
        </w:r>
      </w:del>
      <w:ins w:id="97" w:author="Jaklič, Jurij" w:date="2021-02-23T12:24:00Z">
        <w:r w:rsidR="001C1D11">
          <w:rPr>
            <w:rFonts w:ascii="Times New Roman" w:eastAsia="Times New Roman" w:hAnsi="Times New Roman" w:cs="Times New Roman"/>
            <w:sz w:val="24"/>
            <w:szCs w:val="24"/>
          </w:rPr>
          <w:t>napovednega</w:t>
        </w:r>
        <w:r w:rsidR="001C1D11">
          <w:rPr>
            <w:rFonts w:ascii="Times New Roman" w:eastAsia="Times New Roman" w:hAnsi="Times New Roman" w:cs="Times New Roman"/>
            <w:sz w:val="24"/>
            <w:szCs w:val="24"/>
          </w:rPr>
          <w:t xml:space="preserve"> </w:t>
        </w:r>
      </w:ins>
      <w:r w:rsidR="004F5DEA">
        <w:rPr>
          <w:rFonts w:ascii="Times New Roman" w:eastAsia="Times New Roman" w:hAnsi="Times New Roman" w:cs="Times New Roman"/>
          <w:sz w:val="24"/>
          <w:szCs w:val="24"/>
        </w:rPr>
        <w:t>modela.</w:t>
      </w:r>
    </w:p>
    <w:p w14:paraId="485BBD52" w14:textId="64CCDC1A" w:rsidR="002B7D54" w:rsidRPr="009467F9" w:rsidRDefault="009467F9" w:rsidP="009467F9">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Izvedel bom eksperiment ter ugotovil</w:t>
      </w:r>
      <w:ins w:id="98" w:author="Jaklič, Jurij" w:date="2021-02-23T12:24:00Z">
        <w:r w:rsidR="001C1D1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ali lahko satelitski posnetki služijo kot alternativa trenutnim senzorjem za gladino vodne gladine.</w:t>
      </w:r>
    </w:p>
    <w:p w14:paraId="00689F3C" w14:textId="27E2F19C" w:rsidR="00D50C86" w:rsidRPr="00A705E4" w:rsidRDefault="00D50C86" w:rsidP="009E3E34">
      <w:pPr>
        <w:widowControl w:val="0"/>
        <w:spacing w:line="360" w:lineRule="auto"/>
        <w:jc w:val="both"/>
        <w:rPr>
          <w:rFonts w:ascii="Times New Roman" w:hAnsi="Times New Roman" w:cs="Times New Roman"/>
          <w:b/>
          <w:sz w:val="28"/>
          <w:szCs w:val="24"/>
        </w:rPr>
      </w:pPr>
      <w:commentRangeStart w:id="99"/>
      <w:r w:rsidRPr="00A705E4">
        <w:rPr>
          <w:rFonts w:ascii="Times New Roman" w:hAnsi="Times New Roman" w:cs="Times New Roman"/>
          <w:b/>
          <w:sz w:val="28"/>
          <w:szCs w:val="24"/>
        </w:rPr>
        <w:t>Hipoteze</w:t>
      </w:r>
    </w:p>
    <w:p w14:paraId="57FA9507" w14:textId="6D5D673E" w:rsidR="00331B01" w:rsidRDefault="008A63DF" w:rsidP="009E3E34">
      <w:pPr>
        <w:widowControl w:val="0"/>
        <w:spacing w:line="360" w:lineRule="auto"/>
        <w:jc w:val="both"/>
        <w:rPr>
          <w:rFonts w:ascii="Times New Roman" w:eastAsia="Times New Roman" w:hAnsi="Times New Roman" w:cs="Times New Roman"/>
          <w:sz w:val="24"/>
          <w:szCs w:val="24"/>
        </w:rPr>
      </w:pPr>
      <w:r w:rsidRPr="008A63DF">
        <w:rPr>
          <w:rFonts w:ascii="Times New Roman" w:eastAsia="Times New Roman" w:hAnsi="Times New Roman" w:cs="Times New Roman"/>
          <w:sz w:val="24"/>
          <w:szCs w:val="24"/>
        </w:rPr>
        <w:t xml:space="preserve">V </w:t>
      </w:r>
      <w:r>
        <w:rPr>
          <w:rFonts w:ascii="Times New Roman" w:eastAsia="Times New Roman" w:hAnsi="Times New Roman" w:cs="Times New Roman"/>
          <w:sz w:val="24"/>
          <w:szCs w:val="24"/>
        </w:rPr>
        <w:t xml:space="preserve">magisterskem delu bom testiral </w:t>
      </w:r>
      <w:r w:rsidR="00CC2E47">
        <w:rPr>
          <w:rFonts w:ascii="Times New Roman" w:eastAsia="Times New Roman" w:hAnsi="Times New Roman" w:cs="Times New Roman"/>
          <w:sz w:val="24"/>
          <w:szCs w:val="24"/>
        </w:rPr>
        <w:t>3</w:t>
      </w:r>
      <w:r w:rsidR="002C7C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hipoteze:</w:t>
      </w:r>
    </w:p>
    <w:p w14:paraId="228CA11B" w14:textId="6B8257D3" w:rsidR="008A63DF" w:rsidRPr="008A63DF" w:rsidRDefault="008A63DF"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sidRPr="008A63DF">
        <w:rPr>
          <w:rFonts w:ascii="Times New Roman" w:hAnsi="Times New Roman" w:cs="Times New Roman"/>
          <w:sz w:val="24"/>
          <w:szCs w:val="24"/>
        </w:rPr>
        <w:t xml:space="preserve">Z različnimi algoritmi strojnega učenja je moč napovedati nihanja </w:t>
      </w:r>
      <w:r w:rsidR="000C00BA">
        <w:rPr>
          <w:rFonts w:ascii="Times New Roman" w:hAnsi="Times New Roman" w:cs="Times New Roman"/>
          <w:sz w:val="24"/>
          <w:szCs w:val="24"/>
        </w:rPr>
        <w:t xml:space="preserve">vodne gladine </w:t>
      </w:r>
      <w:r w:rsidR="00E51B8D">
        <w:rPr>
          <w:rFonts w:ascii="Times New Roman" w:hAnsi="Times New Roman" w:cs="Times New Roman"/>
          <w:sz w:val="24"/>
          <w:szCs w:val="24"/>
        </w:rPr>
        <w:t>na površinskih vodnih virih</w:t>
      </w:r>
      <w:r w:rsidR="000616B9">
        <w:rPr>
          <w:rFonts w:ascii="Times New Roman" w:hAnsi="Times New Roman" w:cs="Times New Roman"/>
          <w:sz w:val="24"/>
          <w:szCs w:val="24"/>
        </w:rPr>
        <w:t xml:space="preserve"> kot so jezera in reke.</w:t>
      </w:r>
    </w:p>
    <w:p w14:paraId="6839FBA3" w14:textId="43778E98" w:rsidR="008A63DF" w:rsidRPr="008A63DF" w:rsidRDefault="008A63DF"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sidRPr="008A63DF">
        <w:rPr>
          <w:rFonts w:ascii="Times New Roman" w:hAnsi="Times New Roman" w:cs="Times New Roman"/>
          <w:sz w:val="24"/>
          <w:szCs w:val="24"/>
        </w:rPr>
        <w:t xml:space="preserve">Z satelitskimi </w:t>
      </w:r>
      <w:r w:rsidR="005945FF">
        <w:rPr>
          <w:rFonts w:ascii="Times New Roman" w:hAnsi="Times New Roman" w:cs="Times New Roman"/>
          <w:sz w:val="24"/>
          <w:szCs w:val="24"/>
        </w:rPr>
        <w:t>posnetki</w:t>
      </w:r>
      <w:r w:rsidRPr="008A63DF">
        <w:rPr>
          <w:rFonts w:ascii="Times New Roman" w:hAnsi="Times New Roman" w:cs="Times New Roman"/>
          <w:sz w:val="24"/>
          <w:szCs w:val="24"/>
        </w:rPr>
        <w:t xml:space="preserve"> Sentinel-2 bo </w:t>
      </w:r>
      <w:r w:rsidR="00DA45C9">
        <w:rPr>
          <w:rFonts w:ascii="Times New Roman" w:hAnsi="Times New Roman" w:cs="Times New Roman"/>
          <w:sz w:val="24"/>
          <w:szCs w:val="24"/>
        </w:rPr>
        <w:t>mogoče</w:t>
      </w:r>
      <w:r w:rsidRPr="008A63DF">
        <w:rPr>
          <w:rFonts w:ascii="Times New Roman" w:hAnsi="Times New Roman" w:cs="Times New Roman"/>
          <w:sz w:val="24"/>
          <w:szCs w:val="24"/>
        </w:rPr>
        <w:t xml:space="preserve"> izboljšati napovedovalno točnost </w:t>
      </w:r>
      <w:r w:rsidR="00722796">
        <w:rPr>
          <w:rFonts w:ascii="Times New Roman" w:hAnsi="Times New Roman" w:cs="Times New Roman"/>
          <w:sz w:val="24"/>
          <w:szCs w:val="24"/>
        </w:rPr>
        <w:t>prvotnega</w:t>
      </w:r>
      <w:r w:rsidR="008F44D9">
        <w:rPr>
          <w:rFonts w:ascii="Times New Roman" w:hAnsi="Times New Roman" w:cs="Times New Roman"/>
          <w:sz w:val="24"/>
          <w:szCs w:val="24"/>
        </w:rPr>
        <w:t xml:space="preserve"> </w:t>
      </w:r>
      <w:r w:rsidRPr="008A63DF">
        <w:rPr>
          <w:rFonts w:ascii="Times New Roman" w:hAnsi="Times New Roman" w:cs="Times New Roman"/>
          <w:sz w:val="24"/>
          <w:szCs w:val="24"/>
        </w:rPr>
        <w:t>modela po metriki povprečne absolutne napake.</w:t>
      </w:r>
    </w:p>
    <w:p w14:paraId="4213D9EF" w14:textId="46EA845B" w:rsidR="008A63DF" w:rsidRDefault="008F44D9"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Z satelitksimi </w:t>
      </w:r>
      <w:r w:rsidR="007B0A5D">
        <w:rPr>
          <w:rFonts w:ascii="Times New Roman" w:hAnsi="Times New Roman" w:cs="Times New Roman"/>
          <w:sz w:val="24"/>
          <w:szCs w:val="24"/>
        </w:rPr>
        <w:t>posnetki</w:t>
      </w:r>
      <w:r>
        <w:rPr>
          <w:rFonts w:ascii="Times New Roman" w:hAnsi="Times New Roman" w:cs="Times New Roman"/>
          <w:sz w:val="24"/>
          <w:szCs w:val="24"/>
        </w:rPr>
        <w:t xml:space="preserve"> Sentinel-2 in ustrezno programsko opremo </w:t>
      </w:r>
      <w:r w:rsidR="00DD3CE0">
        <w:rPr>
          <w:rFonts w:ascii="Times New Roman" w:hAnsi="Times New Roman" w:cs="Times New Roman"/>
          <w:sz w:val="24"/>
          <w:szCs w:val="24"/>
        </w:rPr>
        <w:t>je lahko</w:t>
      </w:r>
      <w:r w:rsidR="00976D13">
        <w:rPr>
          <w:rFonts w:ascii="Times New Roman" w:hAnsi="Times New Roman" w:cs="Times New Roman"/>
          <w:sz w:val="24"/>
          <w:szCs w:val="24"/>
        </w:rPr>
        <w:t xml:space="preserve"> </w:t>
      </w:r>
      <w:r w:rsidR="00D75869">
        <w:rPr>
          <w:rFonts w:ascii="Times New Roman" w:hAnsi="Times New Roman" w:cs="Times New Roman"/>
          <w:sz w:val="24"/>
          <w:szCs w:val="24"/>
        </w:rPr>
        <w:t xml:space="preserve">nadomestimo </w:t>
      </w:r>
      <w:r w:rsidR="00960726">
        <w:rPr>
          <w:rFonts w:ascii="Times New Roman" w:hAnsi="Times New Roman" w:cs="Times New Roman"/>
          <w:sz w:val="24"/>
          <w:szCs w:val="24"/>
        </w:rPr>
        <w:t>senzorje</w:t>
      </w:r>
      <w:r>
        <w:rPr>
          <w:rFonts w:ascii="Times New Roman" w:hAnsi="Times New Roman" w:cs="Times New Roman"/>
          <w:sz w:val="24"/>
          <w:szCs w:val="24"/>
        </w:rPr>
        <w:t xml:space="preserve">, ki </w:t>
      </w:r>
      <w:r w:rsidR="004C506D">
        <w:rPr>
          <w:rFonts w:ascii="Times New Roman" w:hAnsi="Times New Roman" w:cs="Times New Roman"/>
          <w:sz w:val="24"/>
          <w:szCs w:val="24"/>
        </w:rPr>
        <w:t>jih</w:t>
      </w:r>
      <w:r>
        <w:rPr>
          <w:rFonts w:ascii="Times New Roman" w:hAnsi="Times New Roman" w:cs="Times New Roman"/>
          <w:sz w:val="24"/>
          <w:szCs w:val="24"/>
        </w:rPr>
        <w:t xml:space="preserve"> podjetja trenutno uporabljajo za merjenje gladine vode.</w:t>
      </w:r>
      <w:commentRangeEnd w:id="99"/>
      <w:r w:rsidR="001C1D11">
        <w:rPr>
          <w:rStyle w:val="CommentReference"/>
        </w:rPr>
        <w:commentReference w:id="99"/>
      </w:r>
    </w:p>
    <w:p w14:paraId="1967F7C7" w14:textId="77777777" w:rsidR="00A011BF" w:rsidRDefault="00A011BF" w:rsidP="00A94961">
      <w:pPr>
        <w:widowControl w:val="0"/>
        <w:spacing w:line="288" w:lineRule="auto"/>
        <w:jc w:val="both"/>
        <w:rPr>
          <w:rFonts w:ascii="Times New Roman" w:hAnsi="Times New Roman" w:cs="Times New Roman"/>
          <w:b/>
          <w:sz w:val="28"/>
          <w:szCs w:val="24"/>
        </w:rPr>
      </w:pPr>
    </w:p>
    <w:p w14:paraId="5CB425F3" w14:textId="34AC956B" w:rsidR="008F4C41"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szCs w:val="24"/>
        </w:rPr>
        <w:lastRenderedPageBreak/>
        <w:t>Opis metodologije</w:t>
      </w:r>
    </w:p>
    <w:p w14:paraId="6FE021C7" w14:textId="23892BED" w:rsidR="00EC0AB3" w:rsidRDefault="00F13FF8" w:rsidP="00A840F9">
      <w:pPr>
        <w:jc w:val="both"/>
        <w:rPr>
          <w:rFonts w:ascii="Times New Roman" w:hAnsi="Times New Roman" w:cs="Times New Roman"/>
          <w:sz w:val="24"/>
          <w:szCs w:val="24"/>
        </w:rPr>
      </w:pPr>
      <w:r>
        <w:rPr>
          <w:rFonts w:ascii="Times New Roman" w:hAnsi="Times New Roman" w:cs="Times New Roman"/>
          <w:sz w:val="24"/>
          <w:szCs w:val="24"/>
        </w:rPr>
        <w:t>Magist</w:t>
      </w:r>
      <w:ins w:id="100" w:author="Jaklič, Jurij" w:date="2021-02-23T12:25:00Z">
        <w:r w:rsidR="001C1D11">
          <w:rPr>
            <w:rFonts w:ascii="Times New Roman" w:hAnsi="Times New Roman" w:cs="Times New Roman"/>
            <w:sz w:val="24"/>
            <w:szCs w:val="24"/>
          </w:rPr>
          <w:t>rsko</w:t>
        </w:r>
      </w:ins>
      <w:del w:id="101" w:author="Jaklič, Jurij" w:date="2021-02-23T12:25:00Z">
        <w:r w:rsidDel="001C1D11">
          <w:rPr>
            <w:rFonts w:ascii="Times New Roman" w:hAnsi="Times New Roman" w:cs="Times New Roman"/>
            <w:sz w:val="24"/>
            <w:szCs w:val="24"/>
          </w:rPr>
          <w:delText>erska</w:delText>
        </w:r>
      </w:del>
      <w:r>
        <w:rPr>
          <w:rFonts w:ascii="Times New Roman" w:hAnsi="Times New Roman" w:cs="Times New Roman"/>
          <w:sz w:val="24"/>
          <w:szCs w:val="24"/>
        </w:rPr>
        <w:t xml:space="preserve"> </w:t>
      </w:r>
      <w:del w:id="102" w:author="Jaklič, Jurij" w:date="2021-02-23T12:25:00Z">
        <w:r w:rsidDel="001C1D11">
          <w:rPr>
            <w:rFonts w:ascii="Times New Roman" w:hAnsi="Times New Roman" w:cs="Times New Roman"/>
            <w:sz w:val="24"/>
            <w:szCs w:val="24"/>
          </w:rPr>
          <w:delText xml:space="preserve">nalog </w:delText>
        </w:r>
      </w:del>
      <w:ins w:id="103" w:author="Jaklič, Jurij" w:date="2021-02-23T12:25:00Z">
        <w:r w:rsidR="001C1D11">
          <w:rPr>
            <w:rFonts w:ascii="Times New Roman" w:hAnsi="Times New Roman" w:cs="Times New Roman"/>
            <w:sz w:val="24"/>
            <w:szCs w:val="24"/>
          </w:rPr>
          <w:t>delo</w:t>
        </w:r>
        <w:r w:rsidR="001C1D11">
          <w:rPr>
            <w:rFonts w:ascii="Times New Roman" w:hAnsi="Times New Roman" w:cs="Times New Roman"/>
            <w:sz w:val="24"/>
            <w:szCs w:val="24"/>
          </w:rPr>
          <w:t xml:space="preserve"> </w:t>
        </w:r>
      </w:ins>
      <w:r>
        <w:rPr>
          <w:rFonts w:ascii="Times New Roman" w:hAnsi="Times New Roman" w:cs="Times New Roman"/>
          <w:sz w:val="24"/>
          <w:szCs w:val="24"/>
        </w:rPr>
        <w:t xml:space="preserve">bo </w:t>
      </w:r>
      <w:del w:id="104" w:author="Jaklič, Jurij" w:date="2021-02-23T12:25:00Z">
        <w:r w:rsidR="00D7464B" w:rsidDel="001C1D11">
          <w:rPr>
            <w:rFonts w:ascii="Times New Roman" w:hAnsi="Times New Roman" w:cs="Times New Roman"/>
            <w:sz w:val="24"/>
            <w:szCs w:val="24"/>
          </w:rPr>
          <w:delText>sestabljena</w:delText>
        </w:r>
      </w:del>
      <w:ins w:id="105" w:author="Jaklič, Jurij" w:date="2021-02-23T12:25:00Z">
        <w:r w:rsidR="001C1D11">
          <w:rPr>
            <w:rFonts w:ascii="Times New Roman" w:hAnsi="Times New Roman" w:cs="Times New Roman"/>
            <w:sz w:val="24"/>
            <w:szCs w:val="24"/>
          </w:rPr>
          <w:t>sestavljeno</w:t>
        </w:r>
      </w:ins>
      <w:r w:rsidR="00D7464B">
        <w:rPr>
          <w:rFonts w:ascii="Times New Roman" w:hAnsi="Times New Roman" w:cs="Times New Roman"/>
          <w:sz w:val="24"/>
          <w:szCs w:val="24"/>
        </w:rPr>
        <w:t xml:space="preserve"> iz teoretičnega in </w:t>
      </w:r>
      <w:del w:id="106" w:author="Jaklič, Jurij" w:date="2021-02-23T12:25:00Z">
        <w:r w:rsidR="00D7464B" w:rsidDel="001C1D11">
          <w:rPr>
            <w:rFonts w:ascii="Times New Roman" w:hAnsi="Times New Roman" w:cs="Times New Roman"/>
            <w:sz w:val="24"/>
            <w:szCs w:val="24"/>
          </w:rPr>
          <w:delText xml:space="preserve">raziskovalnega </w:delText>
        </w:r>
      </w:del>
      <w:ins w:id="107" w:author="Jaklič, Jurij" w:date="2021-02-23T12:25:00Z">
        <w:r w:rsidR="001C1D11">
          <w:rPr>
            <w:rFonts w:ascii="Times New Roman" w:hAnsi="Times New Roman" w:cs="Times New Roman"/>
            <w:sz w:val="24"/>
            <w:szCs w:val="24"/>
          </w:rPr>
          <w:t>empiričnega</w:t>
        </w:r>
        <w:r w:rsidR="001C1D11">
          <w:rPr>
            <w:rFonts w:ascii="Times New Roman" w:hAnsi="Times New Roman" w:cs="Times New Roman"/>
            <w:sz w:val="24"/>
            <w:szCs w:val="24"/>
          </w:rPr>
          <w:t xml:space="preserve"> </w:t>
        </w:r>
      </w:ins>
      <w:r w:rsidR="00D7464B">
        <w:rPr>
          <w:rFonts w:ascii="Times New Roman" w:hAnsi="Times New Roman" w:cs="Times New Roman"/>
          <w:sz w:val="24"/>
          <w:szCs w:val="24"/>
        </w:rPr>
        <w:t xml:space="preserve">dela. V teoretičnem delu bom </w:t>
      </w:r>
      <w:commentRangeStart w:id="108"/>
      <w:r w:rsidR="00D7464B">
        <w:rPr>
          <w:rFonts w:ascii="Times New Roman" w:hAnsi="Times New Roman" w:cs="Times New Roman"/>
          <w:sz w:val="24"/>
          <w:szCs w:val="24"/>
        </w:rPr>
        <w:t xml:space="preserve">pregledal za projekt relevantno tujo in domačo </w:t>
      </w:r>
      <w:commentRangeEnd w:id="108"/>
      <w:r w:rsidR="001C1D11">
        <w:rPr>
          <w:rStyle w:val="CommentReference"/>
        </w:rPr>
        <w:commentReference w:id="108"/>
      </w:r>
      <w:r w:rsidR="00D7464B">
        <w:rPr>
          <w:rFonts w:ascii="Times New Roman" w:hAnsi="Times New Roman" w:cs="Times New Roman"/>
          <w:sz w:val="24"/>
          <w:szCs w:val="24"/>
        </w:rPr>
        <w:t>literaturo</w:t>
      </w:r>
      <w:r w:rsidR="00983AF0">
        <w:rPr>
          <w:rFonts w:ascii="Times New Roman" w:hAnsi="Times New Roman" w:cs="Times New Roman"/>
          <w:sz w:val="24"/>
          <w:szCs w:val="24"/>
        </w:rPr>
        <w:t xml:space="preserve"> ter si tako pripravil </w:t>
      </w:r>
      <w:del w:id="109" w:author="Jaklič, Jurij" w:date="2021-02-23T12:26:00Z">
        <w:r w:rsidR="00983AF0" w:rsidDel="001C1D11">
          <w:rPr>
            <w:rFonts w:ascii="Times New Roman" w:hAnsi="Times New Roman" w:cs="Times New Roman"/>
            <w:sz w:val="24"/>
            <w:szCs w:val="24"/>
          </w:rPr>
          <w:delText xml:space="preserve">temlelje </w:delText>
        </w:r>
      </w:del>
      <w:ins w:id="110" w:author="Jaklič, Jurij" w:date="2021-02-23T12:26:00Z">
        <w:r w:rsidR="001C1D11">
          <w:rPr>
            <w:rFonts w:ascii="Times New Roman" w:hAnsi="Times New Roman" w:cs="Times New Roman"/>
            <w:sz w:val="24"/>
            <w:szCs w:val="24"/>
          </w:rPr>
          <w:t>temelje</w:t>
        </w:r>
        <w:r w:rsidR="001C1D11">
          <w:rPr>
            <w:rFonts w:ascii="Times New Roman" w:hAnsi="Times New Roman" w:cs="Times New Roman"/>
            <w:sz w:val="24"/>
            <w:szCs w:val="24"/>
          </w:rPr>
          <w:t xml:space="preserve"> </w:t>
        </w:r>
      </w:ins>
      <w:r w:rsidR="00983AF0">
        <w:rPr>
          <w:rFonts w:ascii="Times New Roman" w:hAnsi="Times New Roman" w:cs="Times New Roman"/>
          <w:sz w:val="24"/>
          <w:szCs w:val="24"/>
        </w:rPr>
        <w:t xml:space="preserve">za </w:t>
      </w:r>
      <w:del w:id="111" w:author="Jaklič, Jurij" w:date="2021-02-23T12:26:00Z">
        <w:r w:rsidR="00983AF0" w:rsidDel="001C1D11">
          <w:rPr>
            <w:rFonts w:ascii="Times New Roman" w:hAnsi="Times New Roman" w:cs="Times New Roman"/>
            <w:sz w:val="24"/>
            <w:szCs w:val="24"/>
          </w:rPr>
          <w:delText xml:space="preserve">raziskovalno </w:delText>
        </w:r>
      </w:del>
      <w:ins w:id="112" w:author="Jaklič, Jurij" w:date="2021-02-23T12:26:00Z">
        <w:r w:rsidR="001C1D11">
          <w:rPr>
            <w:rFonts w:ascii="Times New Roman" w:hAnsi="Times New Roman" w:cs="Times New Roman"/>
            <w:sz w:val="24"/>
            <w:szCs w:val="24"/>
          </w:rPr>
          <w:t>empirični</w:t>
        </w:r>
        <w:r w:rsidR="001C1D11">
          <w:rPr>
            <w:rFonts w:ascii="Times New Roman" w:hAnsi="Times New Roman" w:cs="Times New Roman"/>
            <w:sz w:val="24"/>
            <w:szCs w:val="24"/>
          </w:rPr>
          <w:t xml:space="preserve"> </w:t>
        </w:r>
      </w:ins>
      <w:r w:rsidR="00983AF0">
        <w:rPr>
          <w:rFonts w:ascii="Times New Roman" w:hAnsi="Times New Roman" w:cs="Times New Roman"/>
          <w:sz w:val="24"/>
          <w:szCs w:val="24"/>
        </w:rPr>
        <w:t>del</w:t>
      </w:r>
      <w:del w:id="113" w:author="Jaklič, Jurij" w:date="2021-02-23T12:26:00Z">
        <w:r w:rsidR="00983AF0" w:rsidDel="001C1D11">
          <w:rPr>
            <w:rFonts w:ascii="Times New Roman" w:hAnsi="Times New Roman" w:cs="Times New Roman"/>
            <w:sz w:val="24"/>
            <w:szCs w:val="24"/>
          </w:rPr>
          <w:delText>o</w:delText>
        </w:r>
      </w:del>
      <w:r w:rsidR="00983AF0">
        <w:rPr>
          <w:rFonts w:ascii="Times New Roman" w:hAnsi="Times New Roman" w:cs="Times New Roman"/>
          <w:sz w:val="24"/>
          <w:szCs w:val="24"/>
        </w:rPr>
        <w:t>.</w:t>
      </w:r>
    </w:p>
    <w:p w14:paraId="12F9AA3F" w14:textId="29E50D9A" w:rsidR="00580E8C" w:rsidRDefault="00581BF7" w:rsidP="00434A17">
      <w:pPr>
        <w:jc w:val="both"/>
        <w:rPr>
          <w:rFonts w:ascii="Times New Roman" w:hAnsi="Times New Roman" w:cs="Times New Roman"/>
          <w:sz w:val="24"/>
          <w:szCs w:val="24"/>
        </w:rPr>
      </w:pPr>
      <w:r>
        <w:rPr>
          <w:rFonts w:ascii="Times New Roman" w:hAnsi="Times New Roman" w:cs="Times New Roman"/>
          <w:sz w:val="24"/>
          <w:szCs w:val="24"/>
        </w:rPr>
        <w:t>V raziskovalnem delu magist</w:t>
      </w:r>
      <w:del w:id="114" w:author="Jaklič, Jurij" w:date="2021-02-23T12:26:00Z">
        <w:r w:rsidDel="001C1D11">
          <w:rPr>
            <w:rFonts w:ascii="Times New Roman" w:hAnsi="Times New Roman" w:cs="Times New Roman"/>
            <w:sz w:val="24"/>
            <w:szCs w:val="24"/>
          </w:rPr>
          <w:delText>e</w:delText>
        </w:r>
      </w:del>
      <w:r>
        <w:rPr>
          <w:rFonts w:ascii="Times New Roman" w:hAnsi="Times New Roman" w:cs="Times New Roman"/>
          <w:sz w:val="24"/>
          <w:szCs w:val="24"/>
        </w:rPr>
        <w:t>rske</w:t>
      </w:r>
      <w:ins w:id="115" w:author="Jaklič, Jurij" w:date="2021-02-23T12:26:00Z">
        <w:r w:rsidR="001C1D11">
          <w:rPr>
            <w:rFonts w:ascii="Times New Roman" w:hAnsi="Times New Roman" w:cs="Times New Roman"/>
            <w:sz w:val="24"/>
            <w:szCs w:val="24"/>
          </w:rPr>
          <w:t>ga</w:t>
        </w:r>
      </w:ins>
      <w:r>
        <w:rPr>
          <w:rFonts w:ascii="Times New Roman" w:hAnsi="Times New Roman" w:cs="Times New Roman"/>
          <w:sz w:val="24"/>
          <w:szCs w:val="24"/>
        </w:rPr>
        <w:t xml:space="preserve"> </w:t>
      </w:r>
      <w:del w:id="116" w:author="Jaklič, Jurij" w:date="2021-02-23T12:26:00Z">
        <w:r w:rsidDel="001C1D11">
          <w:rPr>
            <w:rFonts w:ascii="Times New Roman" w:hAnsi="Times New Roman" w:cs="Times New Roman"/>
            <w:sz w:val="24"/>
            <w:szCs w:val="24"/>
          </w:rPr>
          <w:delText xml:space="preserve">naloge </w:delText>
        </w:r>
      </w:del>
      <w:ins w:id="117" w:author="Jaklič, Jurij" w:date="2021-02-23T12:26:00Z">
        <w:r w:rsidR="001C1D11">
          <w:rPr>
            <w:rFonts w:ascii="Times New Roman" w:hAnsi="Times New Roman" w:cs="Times New Roman"/>
            <w:sz w:val="24"/>
            <w:szCs w:val="24"/>
          </w:rPr>
          <w:t>dela</w:t>
        </w:r>
        <w:r w:rsidR="001C1D11">
          <w:rPr>
            <w:rFonts w:ascii="Times New Roman" w:hAnsi="Times New Roman" w:cs="Times New Roman"/>
            <w:sz w:val="24"/>
            <w:szCs w:val="24"/>
          </w:rPr>
          <w:t xml:space="preserve"> </w:t>
        </w:r>
      </w:ins>
      <w:r>
        <w:rPr>
          <w:rFonts w:ascii="Times New Roman" w:hAnsi="Times New Roman" w:cs="Times New Roman"/>
          <w:sz w:val="24"/>
          <w:szCs w:val="24"/>
        </w:rPr>
        <w:t xml:space="preserve">bom za </w:t>
      </w:r>
      <w:r w:rsidR="00580E8C">
        <w:rPr>
          <w:rFonts w:ascii="Times New Roman" w:hAnsi="Times New Roman" w:cs="Times New Roman"/>
          <w:sz w:val="24"/>
          <w:szCs w:val="24"/>
        </w:rPr>
        <w:t>izhodišče</w:t>
      </w:r>
      <w:r>
        <w:rPr>
          <w:rFonts w:ascii="Times New Roman" w:hAnsi="Times New Roman" w:cs="Times New Roman"/>
          <w:sz w:val="24"/>
          <w:szCs w:val="24"/>
        </w:rPr>
        <w:t xml:space="preserve"> vzel </w:t>
      </w:r>
      <w:r w:rsidR="00876342">
        <w:rPr>
          <w:rFonts w:ascii="Times New Roman" w:hAnsi="Times New Roman" w:cs="Times New Roman"/>
          <w:sz w:val="24"/>
          <w:szCs w:val="24"/>
        </w:rPr>
        <w:t xml:space="preserve">podatke, ki jih je na portalu </w:t>
      </w:r>
      <w:proofErr w:type="spellStart"/>
      <w:r w:rsidR="00876342">
        <w:rPr>
          <w:rFonts w:ascii="Times New Roman" w:hAnsi="Times New Roman" w:cs="Times New Roman"/>
          <w:sz w:val="24"/>
          <w:szCs w:val="24"/>
        </w:rPr>
        <w:t>Kaggle</w:t>
      </w:r>
      <w:proofErr w:type="spellEnd"/>
      <w:r w:rsidR="00876342">
        <w:rPr>
          <w:rFonts w:ascii="Times New Roman" w:hAnsi="Times New Roman" w:cs="Times New Roman"/>
          <w:sz w:val="24"/>
          <w:szCs w:val="24"/>
        </w:rPr>
        <w:t xml:space="preserve"> objavil </w:t>
      </w:r>
      <w:proofErr w:type="spellStart"/>
      <w:ins w:id="118" w:author="Jaklič, Jurij" w:date="2021-02-23T12:27:00Z">
        <w:r w:rsidR="001C1D11">
          <w:rPr>
            <w:rFonts w:ascii="Times New Roman" w:hAnsi="Times New Roman" w:cs="Times New Roman"/>
            <w:sz w:val="24"/>
            <w:szCs w:val="24"/>
          </w:rPr>
          <w:t>i</w:t>
        </w:r>
      </w:ins>
      <w:del w:id="119" w:author="Jaklič, Jurij" w:date="2021-02-23T12:27:00Z">
        <w:r w:rsidR="00876342" w:rsidDel="001C1D11">
          <w:rPr>
            <w:rFonts w:ascii="Times New Roman" w:hAnsi="Times New Roman" w:cs="Times New Roman"/>
            <w:sz w:val="24"/>
            <w:szCs w:val="24"/>
          </w:rPr>
          <w:delText>I</w:delText>
        </w:r>
      </w:del>
      <w:r w:rsidR="00876342">
        <w:rPr>
          <w:rFonts w:ascii="Times New Roman" w:hAnsi="Times New Roman" w:cs="Times New Roman"/>
          <w:sz w:val="24"/>
          <w:szCs w:val="24"/>
        </w:rPr>
        <w:t>taljanski</w:t>
      </w:r>
      <w:proofErr w:type="spellEnd"/>
      <w:r w:rsidR="00876342">
        <w:rPr>
          <w:rFonts w:ascii="Times New Roman" w:hAnsi="Times New Roman" w:cs="Times New Roman"/>
          <w:sz w:val="24"/>
          <w:szCs w:val="24"/>
        </w:rPr>
        <w:t xml:space="preserve"> ponudnik vodovodnih storitev Acea. </w:t>
      </w:r>
      <w:r w:rsidR="00CB17CE">
        <w:rPr>
          <w:rFonts w:ascii="Times New Roman" w:hAnsi="Times New Roman" w:cs="Times New Roman"/>
          <w:sz w:val="24"/>
          <w:szCs w:val="24"/>
        </w:rPr>
        <w:t>Njihova podatkovna zbirka zajema osnovne podatke kot so količina vode, padavine in podobno od leta</w:t>
      </w:r>
      <w:r w:rsidR="003C7F5B">
        <w:rPr>
          <w:rFonts w:ascii="Times New Roman" w:hAnsi="Times New Roman" w:cs="Times New Roman"/>
          <w:sz w:val="24"/>
          <w:szCs w:val="24"/>
        </w:rPr>
        <w:t xml:space="preserve"> </w:t>
      </w:r>
      <w:r w:rsidR="00CB17CE">
        <w:rPr>
          <w:rFonts w:ascii="Times New Roman" w:hAnsi="Times New Roman" w:cs="Times New Roman"/>
          <w:sz w:val="24"/>
          <w:szCs w:val="24"/>
        </w:rPr>
        <w:t xml:space="preserve">1998 do </w:t>
      </w:r>
      <w:r w:rsidR="002348B4">
        <w:rPr>
          <w:rFonts w:ascii="Times New Roman" w:hAnsi="Times New Roman" w:cs="Times New Roman"/>
          <w:sz w:val="24"/>
          <w:szCs w:val="24"/>
        </w:rPr>
        <w:t>sredine</w:t>
      </w:r>
      <w:r w:rsidR="00CB17CE">
        <w:rPr>
          <w:rFonts w:ascii="Times New Roman" w:hAnsi="Times New Roman" w:cs="Times New Roman"/>
          <w:sz w:val="24"/>
          <w:szCs w:val="24"/>
        </w:rPr>
        <w:t xml:space="preserve"> 2020.</w:t>
      </w:r>
      <w:r w:rsidR="00580E8C">
        <w:rPr>
          <w:rFonts w:ascii="Times New Roman" w:hAnsi="Times New Roman" w:cs="Times New Roman"/>
          <w:sz w:val="24"/>
          <w:szCs w:val="24"/>
        </w:rPr>
        <w:t xml:space="preserve"> Podatki mi bodo služili kot osnova</w:t>
      </w:r>
      <w:ins w:id="120" w:author="Jaklič, Jurij" w:date="2021-02-23T12:27:00Z">
        <w:r w:rsidR="001C1D11">
          <w:rPr>
            <w:rFonts w:ascii="Times New Roman" w:hAnsi="Times New Roman" w:cs="Times New Roman"/>
            <w:sz w:val="24"/>
            <w:szCs w:val="24"/>
          </w:rPr>
          <w:t>,</w:t>
        </w:r>
      </w:ins>
      <w:r w:rsidR="00580E8C">
        <w:rPr>
          <w:rFonts w:ascii="Times New Roman" w:hAnsi="Times New Roman" w:cs="Times New Roman"/>
          <w:sz w:val="24"/>
          <w:szCs w:val="24"/>
        </w:rPr>
        <w:t xml:space="preserve"> na kateri bom pričel graditi </w:t>
      </w:r>
      <w:del w:id="121" w:author="Jaklič, Jurij" w:date="2021-02-23T12:27:00Z">
        <w:r w:rsidR="00580E8C" w:rsidDel="001C1D11">
          <w:rPr>
            <w:rFonts w:ascii="Times New Roman" w:hAnsi="Times New Roman" w:cs="Times New Roman"/>
            <w:sz w:val="24"/>
            <w:szCs w:val="24"/>
          </w:rPr>
          <w:delText>prototip</w:delText>
        </w:r>
        <w:r w:rsidR="003755FE" w:rsidDel="001C1D11">
          <w:rPr>
            <w:rFonts w:ascii="Times New Roman" w:hAnsi="Times New Roman" w:cs="Times New Roman"/>
            <w:sz w:val="24"/>
            <w:szCs w:val="24"/>
          </w:rPr>
          <w:delText>e</w:delText>
        </w:r>
        <w:r w:rsidR="00580E8C" w:rsidDel="001C1D11">
          <w:rPr>
            <w:rFonts w:ascii="Times New Roman" w:hAnsi="Times New Roman" w:cs="Times New Roman"/>
            <w:sz w:val="24"/>
            <w:szCs w:val="24"/>
          </w:rPr>
          <w:delText xml:space="preserve"> </w:delText>
        </w:r>
      </w:del>
      <w:ins w:id="122" w:author="Jaklič, Jurij" w:date="2021-02-23T12:27:00Z">
        <w:r w:rsidR="001C1D11">
          <w:rPr>
            <w:rFonts w:ascii="Times New Roman" w:hAnsi="Times New Roman" w:cs="Times New Roman"/>
            <w:sz w:val="24"/>
            <w:szCs w:val="24"/>
          </w:rPr>
          <w:t>modele</w:t>
        </w:r>
        <w:r w:rsidR="001C1D11">
          <w:rPr>
            <w:rFonts w:ascii="Times New Roman" w:hAnsi="Times New Roman" w:cs="Times New Roman"/>
            <w:sz w:val="24"/>
            <w:szCs w:val="24"/>
          </w:rPr>
          <w:t xml:space="preserve"> </w:t>
        </w:r>
      </w:ins>
      <w:r w:rsidR="003755FE">
        <w:rPr>
          <w:rFonts w:ascii="Times New Roman" w:hAnsi="Times New Roman" w:cs="Times New Roman"/>
          <w:sz w:val="24"/>
          <w:szCs w:val="24"/>
        </w:rPr>
        <w:t>ter</w:t>
      </w:r>
      <w:r w:rsidR="00580E8C">
        <w:rPr>
          <w:rFonts w:ascii="Times New Roman" w:hAnsi="Times New Roman" w:cs="Times New Roman"/>
          <w:sz w:val="24"/>
          <w:szCs w:val="24"/>
        </w:rPr>
        <w:t xml:space="preserve"> kasneje </w:t>
      </w:r>
      <w:commentRangeStart w:id="123"/>
      <w:r w:rsidR="00580E8C">
        <w:rPr>
          <w:rFonts w:ascii="Times New Roman" w:hAnsi="Times New Roman" w:cs="Times New Roman"/>
          <w:sz w:val="24"/>
          <w:szCs w:val="24"/>
        </w:rPr>
        <w:t xml:space="preserve">kot </w:t>
      </w:r>
      <w:r w:rsidR="00A87514">
        <w:rPr>
          <w:rFonts w:ascii="Times New Roman" w:hAnsi="Times New Roman" w:cs="Times New Roman"/>
          <w:sz w:val="24"/>
          <w:szCs w:val="24"/>
        </w:rPr>
        <w:t xml:space="preserve">izvajati </w:t>
      </w:r>
      <w:r w:rsidR="00580E8C">
        <w:rPr>
          <w:rFonts w:ascii="Times New Roman" w:hAnsi="Times New Roman" w:cs="Times New Roman"/>
          <w:sz w:val="24"/>
          <w:szCs w:val="24"/>
        </w:rPr>
        <w:t>referenčna primerjav</w:t>
      </w:r>
      <w:r w:rsidR="00A87C54">
        <w:rPr>
          <w:rFonts w:ascii="Times New Roman" w:hAnsi="Times New Roman" w:cs="Times New Roman"/>
          <w:sz w:val="24"/>
          <w:szCs w:val="24"/>
        </w:rPr>
        <w:t>e</w:t>
      </w:r>
      <w:commentRangeEnd w:id="123"/>
      <w:r w:rsidR="001C1D11">
        <w:rPr>
          <w:rStyle w:val="CommentReference"/>
        </w:rPr>
        <w:commentReference w:id="123"/>
      </w:r>
      <w:r w:rsidR="00580E8C">
        <w:rPr>
          <w:rFonts w:ascii="Times New Roman" w:hAnsi="Times New Roman" w:cs="Times New Roman"/>
          <w:sz w:val="24"/>
          <w:szCs w:val="24"/>
        </w:rPr>
        <w:t>.</w:t>
      </w:r>
    </w:p>
    <w:p w14:paraId="0A5694CB" w14:textId="4AE5BFF4" w:rsidR="00D345EA"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rPr>
        <w:t>Struktura dela</w:t>
      </w:r>
      <w:r w:rsidR="007942A2" w:rsidRPr="00A705E4">
        <w:rPr>
          <w:rFonts w:ascii="Times New Roman" w:hAnsi="Times New Roman" w:cs="Times New Roman"/>
          <w:b/>
          <w:sz w:val="28"/>
        </w:rPr>
        <w:t>:</w:t>
      </w:r>
    </w:p>
    <w:p w14:paraId="02069E28" w14:textId="77777777" w:rsidR="00C6109A" w:rsidRPr="00A94961" w:rsidRDefault="00C6109A" w:rsidP="001C1D11">
      <w:pPr>
        <w:pStyle w:val="ListParagraph"/>
        <w:rPr>
          <w:rFonts w:ascii="Times New Roman" w:hAnsi="Times New Roman" w:cs="Times New Roman"/>
          <w:b/>
          <w:sz w:val="24"/>
          <w:szCs w:val="24"/>
        </w:rPr>
        <w:pPrChange w:id="124" w:author="Jaklič, Jurij" w:date="2021-02-23T12:28:00Z">
          <w:pPr>
            <w:pStyle w:val="ListParagraph"/>
            <w:numPr>
              <w:numId w:val="2"/>
            </w:numPr>
            <w:ind w:hanging="360"/>
          </w:pPr>
        </w:pPrChange>
      </w:pPr>
      <w:commentRangeStart w:id="125"/>
      <w:r w:rsidRPr="00A94961">
        <w:rPr>
          <w:rFonts w:ascii="Times New Roman" w:hAnsi="Times New Roman" w:cs="Times New Roman"/>
          <w:b/>
          <w:sz w:val="24"/>
          <w:szCs w:val="24"/>
        </w:rPr>
        <w:t>UVOD</w:t>
      </w:r>
      <w:commentRangeEnd w:id="125"/>
      <w:r w:rsidR="001C1D11">
        <w:rPr>
          <w:rStyle w:val="CommentReference"/>
        </w:rPr>
        <w:commentReference w:id="125"/>
      </w:r>
    </w:p>
    <w:p w14:paraId="52EE142F" w14:textId="2171C39B" w:rsidR="00C6109A" w:rsidRPr="00A94961" w:rsidDel="001C1D11" w:rsidRDefault="009A7099" w:rsidP="00C6109A">
      <w:pPr>
        <w:pStyle w:val="ListParagraph"/>
        <w:numPr>
          <w:ilvl w:val="1"/>
          <w:numId w:val="2"/>
        </w:numPr>
        <w:rPr>
          <w:del w:id="126" w:author="Jaklič, Jurij" w:date="2021-02-23T12:28:00Z"/>
          <w:rFonts w:ascii="Times New Roman" w:hAnsi="Times New Roman" w:cs="Times New Roman"/>
          <w:sz w:val="24"/>
          <w:szCs w:val="24"/>
        </w:rPr>
      </w:pPr>
      <w:del w:id="127" w:author="Jaklič, Jurij" w:date="2021-02-23T12:28:00Z">
        <w:r w:rsidDel="001C1D11">
          <w:rPr>
            <w:rFonts w:ascii="Times New Roman" w:hAnsi="Times New Roman" w:cs="Times New Roman"/>
            <w:sz w:val="24"/>
            <w:szCs w:val="24"/>
          </w:rPr>
          <w:delText>O</w:delText>
        </w:r>
        <w:r w:rsidR="00C6109A" w:rsidRPr="00A94961" w:rsidDel="001C1D11">
          <w:rPr>
            <w:rFonts w:ascii="Times New Roman" w:hAnsi="Times New Roman" w:cs="Times New Roman"/>
            <w:sz w:val="24"/>
            <w:szCs w:val="24"/>
          </w:rPr>
          <w:delText>pis raziskovalnega problema</w:delText>
        </w:r>
      </w:del>
    </w:p>
    <w:p w14:paraId="12893D00" w14:textId="0312E5BA" w:rsidR="00C6109A" w:rsidRPr="00A94961" w:rsidDel="001C1D11" w:rsidRDefault="00C6109A" w:rsidP="00C6109A">
      <w:pPr>
        <w:pStyle w:val="ListParagraph"/>
        <w:numPr>
          <w:ilvl w:val="1"/>
          <w:numId w:val="2"/>
        </w:numPr>
        <w:rPr>
          <w:del w:id="128" w:author="Jaklič, Jurij" w:date="2021-02-23T12:28:00Z"/>
          <w:rFonts w:ascii="Times New Roman" w:hAnsi="Times New Roman" w:cs="Times New Roman"/>
          <w:sz w:val="24"/>
          <w:szCs w:val="24"/>
        </w:rPr>
      </w:pPr>
      <w:del w:id="129" w:author="Jaklič, Jurij" w:date="2021-02-23T12:28:00Z">
        <w:r w:rsidRPr="00A94961" w:rsidDel="001C1D11">
          <w:rPr>
            <w:rFonts w:ascii="Times New Roman" w:hAnsi="Times New Roman" w:cs="Times New Roman"/>
            <w:sz w:val="24"/>
            <w:szCs w:val="24"/>
          </w:rPr>
          <w:delText>Namen in cilj</w:delText>
        </w:r>
        <w:r w:rsidR="00D56A80" w:rsidDel="001C1D11">
          <w:rPr>
            <w:rFonts w:ascii="Times New Roman" w:hAnsi="Times New Roman" w:cs="Times New Roman"/>
            <w:sz w:val="24"/>
            <w:szCs w:val="24"/>
          </w:rPr>
          <w:delText>i</w:delText>
        </w:r>
      </w:del>
    </w:p>
    <w:p w14:paraId="35F5DF06" w14:textId="20998A66" w:rsidR="00C6109A" w:rsidRPr="00A94961" w:rsidDel="001C1D11" w:rsidRDefault="00C6109A" w:rsidP="00C6109A">
      <w:pPr>
        <w:pStyle w:val="ListParagraph"/>
        <w:numPr>
          <w:ilvl w:val="1"/>
          <w:numId w:val="2"/>
        </w:numPr>
        <w:rPr>
          <w:del w:id="130" w:author="Jaklič, Jurij" w:date="2021-02-23T12:28:00Z"/>
          <w:rFonts w:ascii="Times New Roman" w:hAnsi="Times New Roman" w:cs="Times New Roman"/>
          <w:sz w:val="24"/>
          <w:szCs w:val="24"/>
        </w:rPr>
      </w:pPr>
      <w:del w:id="131" w:author="Jaklič, Jurij" w:date="2021-02-23T12:28:00Z">
        <w:r w:rsidRPr="00A94961" w:rsidDel="001C1D11">
          <w:rPr>
            <w:rFonts w:ascii="Times New Roman" w:hAnsi="Times New Roman" w:cs="Times New Roman"/>
            <w:sz w:val="24"/>
            <w:szCs w:val="24"/>
          </w:rPr>
          <w:delText>Metod</w:delText>
        </w:r>
        <w:r w:rsidR="00D56A80" w:rsidDel="001C1D11">
          <w:rPr>
            <w:rFonts w:ascii="Times New Roman" w:hAnsi="Times New Roman" w:cs="Times New Roman"/>
            <w:sz w:val="24"/>
            <w:szCs w:val="24"/>
          </w:rPr>
          <w:delText>ologija</w:delText>
        </w:r>
      </w:del>
    </w:p>
    <w:p w14:paraId="3479C199" w14:textId="07989CC2" w:rsidR="00C6109A" w:rsidRPr="00A94961" w:rsidDel="001C1D11" w:rsidRDefault="00862A90" w:rsidP="00C6109A">
      <w:pPr>
        <w:pStyle w:val="ListParagraph"/>
        <w:numPr>
          <w:ilvl w:val="1"/>
          <w:numId w:val="2"/>
        </w:numPr>
        <w:rPr>
          <w:del w:id="132" w:author="Jaklič, Jurij" w:date="2021-02-23T12:28:00Z"/>
          <w:rFonts w:ascii="Times New Roman" w:hAnsi="Times New Roman" w:cs="Times New Roman"/>
          <w:sz w:val="24"/>
          <w:szCs w:val="24"/>
        </w:rPr>
      </w:pPr>
      <w:del w:id="133" w:author="Jaklič, Jurij" w:date="2021-02-23T12:28:00Z">
        <w:r w:rsidDel="001C1D11">
          <w:rPr>
            <w:rFonts w:ascii="Times New Roman" w:hAnsi="Times New Roman" w:cs="Times New Roman"/>
            <w:sz w:val="24"/>
            <w:szCs w:val="24"/>
          </w:rPr>
          <w:delText>Povzetek poglavij</w:delText>
        </w:r>
      </w:del>
    </w:p>
    <w:p w14:paraId="3E04CAF2" w14:textId="77777777" w:rsidR="00C6109A" w:rsidRPr="00A94961" w:rsidRDefault="00C6109A" w:rsidP="00C6109A">
      <w:pPr>
        <w:pStyle w:val="ListParagraph"/>
        <w:ind w:left="1080"/>
        <w:rPr>
          <w:rFonts w:ascii="Times New Roman" w:hAnsi="Times New Roman" w:cs="Times New Roman"/>
          <w:sz w:val="24"/>
          <w:szCs w:val="24"/>
        </w:rPr>
      </w:pPr>
    </w:p>
    <w:p w14:paraId="58EA80E0" w14:textId="44205FF3" w:rsidR="00C6109A" w:rsidRPr="00A94961" w:rsidRDefault="007E50DF"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UPRAVLJANJE Z VODNIMI VIRI</w:t>
      </w:r>
    </w:p>
    <w:p w14:paraId="375EFED9" w14:textId="5FBB622F" w:rsidR="00C6109A" w:rsidRDefault="000359D5"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Upravljanje z vodnimi viri v </w:t>
      </w:r>
      <w:commentRangeStart w:id="134"/>
      <w:r>
        <w:rPr>
          <w:rFonts w:ascii="Times New Roman" w:hAnsi="Times New Roman" w:cs="Times New Roman"/>
          <w:sz w:val="24"/>
          <w:szCs w:val="24"/>
        </w:rPr>
        <w:t>Sloveniji</w:t>
      </w:r>
      <w:commentRangeEnd w:id="134"/>
      <w:r w:rsidR="001C1D11">
        <w:rPr>
          <w:rStyle w:val="CommentReference"/>
        </w:rPr>
        <w:commentReference w:id="134"/>
      </w:r>
    </w:p>
    <w:p w14:paraId="3FF81139" w14:textId="7799454E" w:rsidR="00976B5C" w:rsidRDefault="00976B5C"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Vodna bilanca</w:t>
      </w:r>
    </w:p>
    <w:p w14:paraId="7A578652" w14:textId="77777777" w:rsidR="00160DB3" w:rsidRPr="00160DB3" w:rsidRDefault="00160DB3" w:rsidP="00160DB3">
      <w:pPr>
        <w:pStyle w:val="ListParagraph"/>
        <w:ind w:left="1080"/>
        <w:rPr>
          <w:rFonts w:ascii="Times New Roman" w:hAnsi="Times New Roman" w:cs="Times New Roman"/>
          <w:sz w:val="24"/>
          <w:szCs w:val="24"/>
        </w:rPr>
      </w:pPr>
    </w:p>
    <w:p w14:paraId="09B01B2B" w14:textId="7CBCD317" w:rsidR="00C6109A" w:rsidRPr="00A94961" w:rsidRDefault="00420A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RAZVOJ NAPOVEDOVALNEGA MODELA</w:t>
      </w:r>
    </w:p>
    <w:p w14:paraId="440EF0E0" w14:textId="70EA8C5C" w:rsidR="00C6109A" w:rsidRDefault="00BE60E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Analiza podatkov</w:t>
      </w:r>
      <w:r w:rsidR="00327B07">
        <w:rPr>
          <w:rFonts w:ascii="Times New Roman" w:hAnsi="Times New Roman" w:cs="Times New Roman"/>
          <w:sz w:val="24"/>
          <w:szCs w:val="24"/>
        </w:rPr>
        <w:t xml:space="preserve"> v surovi obliki</w:t>
      </w:r>
    </w:p>
    <w:p w14:paraId="205DC0A7" w14:textId="72D32FC3" w:rsidR="00BE60EF" w:rsidRDefault="00C86877"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Priprava podatkov</w:t>
      </w:r>
      <w:r w:rsidR="002D2934">
        <w:rPr>
          <w:rFonts w:ascii="Times New Roman" w:hAnsi="Times New Roman" w:cs="Times New Roman"/>
          <w:sz w:val="24"/>
          <w:szCs w:val="24"/>
        </w:rPr>
        <w:t xml:space="preserve"> za strojno učenje</w:t>
      </w:r>
    </w:p>
    <w:p w14:paraId="0E9AB49C" w14:textId="5C4C53FC" w:rsidR="009E712B" w:rsidRDefault="00CE13C0"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Izbira in izgradnja</w:t>
      </w:r>
      <w:r w:rsidR="003075DF">
        <w:rPr>
          <w:rFonts w:ascii="Times New Roman" w:hAnsi="Times New Roman" w:cs="Times New Roman"/>
          <w:sz w:val="24"/>
          <w:szCs w:val="24"/>
        </w:rPr>
        <w:t xml:space="preserve"> napovedovalnega</w:t>
      </w:r>
      <w:r w:rsidR="009E712B">
        <w:rPr>
          <w:rFonts w:ascii="Times New Roman" w:hAnsi="Times New Roman" w:cs="Times New Roman"/>
          <w:sz w:val="24"/>
          <w:szCs w:val="24"/>
        </w:rPr>
        <w:t xml:space="preserve"> modela</w:t>
      </w:r>
    </w:p>
    <w:p w14:paraId="0AF73D10" w14:textId="39833926" w:rsidR="007A50BF" w:rsidRPr="00A94961" w:rsidRDefault="007A50B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Ocenjevanje modela</w:t>
      </w:r>
    </w:p>
    <w:p w14:paraId="7F5B793D" w14:textId="77777777" w:rsidR="00C6109A" w:rsidRPr="00A94961" w:rsidRDefault="00C6109A" w:rsidP="00C6109A">
      <w:pPr>
        <w:pStyle w:val="ListParagraph"/>
        <w:ind w:left="1080"/>
        <w:rPr>
          <w:rFonts w:ascii="Times New Roman" w:hAnsi="Times New Roman" w:cs="Times New Roman"/>
          <w:sz w:val="24"/>
          <w:szCs w:val="24"/>
        </w:rPr>
      </w:pPr>
    </w:p>
    <w:p w14:paraId="73470F2B" w14:textId="35671735" w:rsidR="00C6109A" w:rsidRPr="00A94961" w:rsidRDefault="008A00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SATELITSKI POSNETKI</w:t>
      </w:r>
    </w:p>
    <w:p w14:paraId="46E60B05" w14:textId="77E80768" w:rsidR="001F6CC2" w:rsidRPr="001F6CC2" w:rsidRDefault="00F43DEB" w:rsidP="00C6109A">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 xml:space="preserve">Program Copernikus in </w:t>
      </w:r>
      <w:r w:rsidR="004D457C">
        <w:rPr>
          <w:rFonts w:ascii="Times New Roman" w:hAnsi="Times New Roman" w:cs="Times New Roman"/>
          <w:bCs/>
          <w:sz w:val="24"/>
          <w:szCs w:val="24"/>
        </w:rPr>
        <w:t xml:space="preserve">satelita </w:t>
      </w:r>
      <w:r w:rsidR="001F6CC2" w:rsidRPr="001F6CC2">
        <w:rPr>
          <w:rFonts w:ascii="Times New Roman" w:hAnsi="Times New Roman" w:cs="Times New Roman"/>
          <w:bCs/>
          <w:sz w:val="24"/>
          <w:szCs w:val="24"/>
        </w:rPr>
        <w:t>Sent</w:t>
      </w:r>
      <w:r w:rsidR="001F6CC2">
        <w:rPr>
          <w:rFonts w:ascii="Times New Roman" w:hAnsi="Times New Roman" w:cs="Times New Roman"/>
          <w:bCs/>
          <w:sz w:val="24"/>
          <w:szCs w:val="24"/>
        </w:rPr>
        <w:t>inel</w:t>
      </w:r>
      <w:r w:rsidR="00BB1435">
        <w:rPr>
          <w:rFonts w:ascii="Times New Roman" w:hAnsi="Times New Roman" w:cs="Times New Roman"/>
          <w:bCs/>
          <w:sz w:val="24"/>
          <w:szCs w:val="24"/>
        </w:rPr>
        <w:t>-</w:t>
      </w:r>
      <w:r w:rsidR="001F6CC2">
        <w:rPr>
          <w:rFonts w:ascii="Times New Roman" w:hAnsi="Times New Roman" w:cs="Times New Roman"/>
          <w:bCs/>
          <w:sz w:val="24"/>
          <w:szCs w:val="24"/>
        </w:rPr>
        <w:t>2</w:t>
      </w:r>
    </w:p>
    <w:p w14:paraId="081DE820" w14:textId="0F9E4C69" w:rsidR="00C6109A" w:rsidRPr="0034160A" w:rsidRDefault="00EB2368" w:rsidP="00C6109A">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Pridobivanje satelitskih posnetkov</w:t>
      </w:r>
    </w:p>
    <w:p w14:paraId="0B32E2BB" w14:textId="173821A4" w:rsidR="00C6109A" w:rsidRPr="00107778" w:rsidRDefault="00495DFC"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Procesiranje satelitskih posnetkov</w:t>
      </w:r>
    </w:p>
    <w:p w14:paraId="5F6F4F24" w14:textId="613DE3DA" w:rsidR="00107778" w:rsidRPr="00107778"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Detekcija količine vode</w:t>
      </w:r>
    </w:p>
    <w:p w14:paraId="1E5B1E34" w14:textId="0FC7E70A" w:rsidR="00107778" w:rsidRPr="00E87D45"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Ocenjevanje pridobljenih informacij</w:t>
      </w:r>
    </w:p>
    <w:p w14:paraId="02F729A7" w14:textId="35F3B194" w:rsidR="00E87D45" w:rsidRPr="00E87D45" w:rsidRDefault="00E87D45"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Obogatitev napovedovalnega modela</w:t>
      </w:r>
    </w:p>
    <w:p w14:paraId="60F04D2F" w14:textId="1DAF05B7" w:rsidR="00E87D45" w:rsidRPr="005E643F" w:rsidRDefault="000B1612"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Substitucija merilcev za gladino vode</w:t>
      </w:r>
    </w:p>
    <w:p w14:paraId="23073F80" w14:textId="77777777" w:rsidR="005E643F" w:rsidRPr="005E643F" w:rsidRDefault="005E643F" w:rsidP="005E643F">
      <w:pPr>
        <w:pStyle w:val="ListParagraph"/>
        <w:ind w:left="1080"/>
        <w:rPr>
          <w:rFonts w:ascii="Times New Roman" w:hAnsi="Times New Roman" w:cs="Times New Roman"/>
          <w:b/>
          <w:sz w:val="24"/>
          <w:szCs w:val="24"/>
        </w:rPr>
      </w:pPr>
    </w:p>
    <w:p w14:paraId="3A30E0F9"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DISKUSIJA</w:t>
      </w:r>
    </w:p>
    <w:p w14:paraId="00337D6A" w14:textId="77777777"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Ključne ugotovitve</w:t>
      </w:r>
    </w:p>
    <w:p w14:paraId="525EED86" w14:textId="74065344" w:rsidR="00C6109A" w:rsidRPr="00A94961" w:rsidRDefault="00B2514A"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Priporočila</w:t>
      </w:r>
      <w:r w:rsidR="00C6109A" w:rsidRPr="00A94961">
        <w:rPr>
          <w:rFonts w:ascii="Times New Roman" w:hAnsi="Times New Roman" w:cs="Times New Roman"/>
          <w:sz w:val="24"/>
          <w:szCs w:val="24"/>
        </w:rPr>
        <w:t xml:space="preserve"> za nadaljno raziskovanje</w:t>
      </w:r>
    </w:p>
    <w:p w14:paraId="1ECB195B" w14:textId="77777777" w:rsidR="00C6109A" w:rsidRPr="00A94961" w:rsidRDefault="00C6109A" w:rsidP="00C6109A">
      <w:pPr>
        <w:pStyle w:val="ListParagraph"/>
        <w:ind w:left="1080"/>
        <w:rPr>
          <w:rFonts w:ascii="Times New Roman" w:hAnsi="Times New Roman" w:cs="Times New Roman"/>
          <w:b/>
          <w:sz w:val="24"/>
          <w:szCs w:val="24"/>
        </w:rPr>
      </w:pPr>
    </w:p>
    <w:p w14:paraId="70987A98" w14:textId="10895BB1" w:rsidR="00C6109A" w:rsidRDefault="00C6109A" w:rsidP="001C1D11">
      <w:pPr>
        <w:pStyle w:val="ListParagraph"/>
        <w:rPr>
          <w:ins w:id="135" w:author="Jaklič, Jurij" w:date="2021-02-23T12:29:00Z"/>
          <w:rFonts w:ascii="Times New Roman" w:hAnsi="Times New Roman" w:cs="Times New Roman"/>
          <w:b/>
          <w:sz w:val="24"/>
          <w:szCs w:val="24"/>
        </w:rPr>
        <w:pPrChange w:id="136" w:author="Jaklič, Jurij" w:date="2021-02-23T12:29:00Z">
          <w:pPr>
            <w:pStyle w:val="ListParagraph"/>
            <w:numPr>
              <w:numId w:val="2"/>
            </w:numPr>
            <w:ind w:hanging="360"/>
          </w:pPr>
        </w:pPrChange>
      </w:pPr>
      <w:r w:rsidRPr="00A94961">
        <w:rPr>
          <w:rFonts w:ascii="Times New Roman" w:hAnsi="Times New Roman" w:cs="Times New Roman"/>
          <w:b/>
          <w:sz w:val="24"/>
          <w:szCs w:val="24"/>
        </w:rPr>
        <w:t>SKLEP</w:t>
      </w:r>
    </w:p>
    <w:p w14:paraId="008F4569" w14:textId="2B1C2619" w:rsidR="001C1D11" w:rsidRPr="00A94961" w:rsidRDefault="001C1D11" w:rsidP="001C1D11">
      <w:pPr>
        <w:pStyle w:val="ListParagraph"/>
        <w:rPr>
          <w:rFonts w:ascii="Times New Roman" w:hAnsi="Times New Roman" w:cs="Times New Roman"/>
          <w:b/>
          <w:sz w:val="24"/>
          <w:szCs w:val="24"/>
        </w:rPr>
        <w:pPrChange w:id="137" w:author="Jaklič, Jurij" w:date="2021-02-23T12:29:00Z">
          <w:pPr>
            <w:pStyle w:val="ListParagraph"/>
            <w:numPr>
              <w:numId w:val="2"/>
            </w:numPr>
            <w:ind w:hanging="360"/>
          </w:pPr>
        </w:pPrChange>
      </w:pPr>
      <w:ins w:id="138" w:author="Jaklič, Jurij" w:date="2021-02-23T12:29:00Z">
        <w:r>
          <w:rPr>
            <w:rFonts w:ascii="Times New Roman" w:hAnsi="Times New Roman" w:cs="Times New Roman"/>
            <w:b/>
            <w:sz w:val="24"/>
            <w:szCs w:val="24"/>
          </w:rPr>
          <w:t>LITERATURA IN VIRI</w:t>
        </w:r>
      </w:ins>
    </w:p>
    <w:p w14:paraId="490A2F57" w14:textId="77777777" w:rsidR="00200D0A" w:rsidRDefault="00200D0A">
      <w:pPr>
        <w:rPr>
          <w:rFonts w:ascii="Times New Roman" w:hAnsi="Times New Roman" w:cs="Times New Roman"/>
          <w:b/>
          <w:sz w:val="28"/>
        </w:rPr>
      </w:pPr>
      <w:r>
        <w:rPr>
          <w:rFonts w:ascii="Times New Roman" w:hAnsi="Times New Roman" w:cs="Times New Roman"/>
          <w:b/>
          <w:sz w:val="28"/>
        </w:rPr>
        <w:br w:type="page"/>
      </w:r>
    </w:p>
    <w:p w14:paraId="62BF220B" w14:textId="6145ACFC" w:rsidR="00950E32" w:rsidRPr="00A705E4" w:rsidRDefault="00FE4FEC" w:rsidP="00D01256">
      <w:pPr>
        <w:rPr>
          <w:rFonts w:ascii="Times New Roman" w:hAnsi="Times New Roman" w:cs="Times New Roman"/>
          <w:b/>
          <w:sz w:val="28"/>
        </w:rPr>
      </w:pPr>
      <w:commentRangeStart w:id="139"/>
      <w:r w:rsidRPr="00A705E4">
        <w:rPr>
          <w:rFonts w:ascii="Times New Roman" w:hAnsi="Times New Roman" w:cs="Times New Roman"/>
          <w:b/>
          <w:sz w:val="28"/>
        </w:rPr>
        <w:lastRenderedPageBreak/>
        <w:t>Literatura in viri</w:t>
      </w:r>
      <w:commentRangeEnd w:id="139"/>
      <w:r w:rsidR="001C1D11">
        <w:rPr>
          <w:rStyle w:val="CommentReference"/>
        </w:rPr>
        <w:commentReference w:id="139"/>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A705E4" w14:paraId="1C2B4DBD" w14:textId="77777777" w:rsidTr="00217D47">
        <w:trPr>
          <w:tblCellSpacing w:w="0" w:type="dxa"/>
        </w:trPr>
        <w:tc>
          <w:tcPr>
            <w:tcW w:w="0" w:type="auto"/>
            <w:hideMark/>
          </w:tcPr>
          <w:p w14:paraId="5989F28F" w14:textId="77777777" w:rsidR="000D571B" w:rsidRPr="00A705E4" w:rsidRDefault="000D571B">
            <w:pPr>
              <w:pStyle w:val="Heading1"/>
              <w:spacing w:before="0" w:beforeAutospacing="0" w:after="315" w:afterAutospacing="0"/>
              <w:rPr>
                <w:sz w:val="24"/>
                <w:szCs w:val="24"/>
              </w:rPr>
            </w:pPr>
          </w:p>
        </w:tc>
      </w:tr>
    </w:tbl>
    <w:p w14:paraId="2DCB5625" w14:textId="6B6B1AAB" w:rsidR="0014158F" w:rsidRPr="00A705E4" w:rsidRDefault="0014158F" w:rsidP="00DB1468">
      <w:pPr>
        <w:rPr>
          <w:rFonts w:ascii="Times New Roman" w:hAnsi="Times New Roman" w:cs="Times New Roman"/>
          <w:sz w:val="24"/>
          <w:szCs w:val="24"/>
        </w:rPr>
      </w:pPr>
    </w:p>
    <w:p w14:paraId="382CEEF8" w14:textId="5F48B03C" w:rsidR="00DB7ADE" w:rsidRPr="00DB7ADE" w:rsidRDefault="00EE1E3B"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A705E4">
        <w:rPr>
          <w:rFonts w:ascii="Times New Roman" w:hAnsi="Times New Roman" w:cs="Times New Roman"/>
          <w:sz w:val="24"/>
          <w:szCs w:val="24"/>
        </w:rPr>
        <w:fldChar w:fldCharType="begin" w:fldLock="1"/>
      </w:r>
      <w:r w:rsidRPr="00A705E4">
        <w:rPr>
          <w:rFonts w:ascii="Times New Roman" w:hAnsi="Times New Roman" w:cs="Times New Roman"/>
          <w:sz w:val="24"/>
          <w:szCs w:val="24"/>
        </w:rPr>
        <w:instrText xml:space="preserve">ADDIN Mendeley Bibliography CSL_BIBLIOGRAPHY </w:instrText>
      </w:r>
      <w:r w:rsidRPr="00A705E4">
        <w:rPr>
          <w:rFonts w:ascii="Times New Roman" w:hAnsi="Times New Roman" w:cs="Times New Roman"/>
          <w:sz w:val="24"/>
          <w:szCs w:val="24"/>
        </w:rPr>
        <w:fldChar w:fldCharType="separate"/>
      </w:r>
      <w:r w:rsidR="00DB7ADE" w:rsidRPr="00DB7ADE">
        <w:rPr>
          <w:rFonts w:ascii="Times New Roman" w:hAnsi="Times New Roman" w:cs="Times New Roman"/>
          <w:noProof/>
          <w:sz w:val="24"/>
          <w:lang w:val="en-GB"/>
        </w:rPr>
        <w:t xml:space="preserve">Abdi, A. M. (2020). Land cover and land use classification performance of machine learning algorithms in a boreal landscape using Sentinel-2 data. </w:t>
      </w:r>
      <w:r w:rsidR="00DB7ADE" w:rsidRPr="00DB7ADE">
        <w:rPr>
          <w:rFonts w:ascii="Times New Roman" w:hAnsi="Times New Roman" w:cs="Times New Roman"/>
          <w:i/>
          <w:iCs/>
          <w:noProof/>
          <w:sz w:val="24"/>
          <w:lang w:val="en-GB"/>
        </w:rPr>
        <w:t>GIScience and Remote Sensing</w:t>
      </w:r>
      <w:r w:rsidR="00DB7ADE" w:rsidRPr="00DB7ADE">
        <w:rPr>
          <w:rFonts w:ascii="Times New Roman" w:hAnsi="Times New Roman" w:cs="Times New Roman"/>
          <w:noProof/>
          <w:sz w:val="24"/>
          <w:lang w:val="en-GB"/>
        </w:rPr>
        <w:t xml:space="preserve">, </w:t>
      </w:r>
      <w:r w:rsidR="00DB7ADE" w:rsidRPr="00DB7ADE">
        <w:rPr>
          <w:rFonts w:ascii="Times New Roman" w:hAnsi="Times New Roman" w:cs="Times New Roman"/>
          <w:i/>
          <w:iCs/>
          <w:noProof/>
          <w:sz w:val="24"/>
          <w:lang w:val="en-GB"/>
        </w:rPr>
        <w:t>57</w:t>
      </w:r>
      <w:r w:rsidR="00DB7ADE" w:rsidRPr="00DB7ADE">
        <w:rPr>
          <w:rFonts w:ascii="Times New Roman" w:hAnsi="Times New Roman" w:cs="Times New Roman"/>
          <w:noProof/>
          <w:sz w:val="24"/>
          <w:lang w:val="en-GB"/>
        </w:rPr>
        <w:t>(1). https://doi.org/10.1080/15481603.2019.1650447</w:t>
      </w:r>
    </w:p>
    <w:p w14:paraId="2ED86448"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Acea Smart Water Analytics</w:t>
      </w:r>
      <w:r w:rsidRPr="00DB7ADE">
        <w:rPr>
          <w:rFonts w:ascii="Times New Roman" w:hAnsi="Times New Roman" w:cs="Times New Roman"/>
          <w:noProof/>
          <w:sz w:val="24"/>
          <w:lang w:val="en-GB"/>
        </w:rPr>
        <w:t>. (2020, december 10). kaggle.com. https://www.kaggle.com/c/acea-water-prediction</w:t>
      </w:r>
    </w:p>
    <w:p w14:paraId="3E8BDCDF"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Drinking-water</w:t>
      </w:r>
      <w:r w:rsidRPr="00DB7ADE">
        <w:rPr>
          <w:rFonts w:ascii="Times New Roman" w:hAnsi="Times New Roman" w:cs="Times New Roman"/>
          <w:noProof/>
          <w:sz w:val="24"/>
          <w:lang w:val="en-GB"/>
        </w:rPr>
        <w:t>. (2019, junij 14). WHO. https://www.who.int/news-room/fact-sheets/detail/drinking-water</w:t>
      </w:r>
    </w:p>
    <w:p w14:paraId="16A53221"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noProof/>
          <w:sz w:val="24"/>
          <w:lang w:val="en-GB"/>
        </w:rPr>
        <w:t xml:space="preserve">Pena-Regueiro, J., Sebastiá-Frasquet, M. T., Estornell, J., &amp; Aguilar-Maldonado, J. A. (2020). Sentinel-2 application to the surface characterization of small water bodies in Wetlands. </w:t>
      </w:r>
      <w:r w:rsidRPr="00DB7ADE">
        <w:rPr>
          <w:rFonts w:ascii="Times New Roman" w:hAnsi="Times New Roman" w:cs="Times New Roman"/>
          <w:i/>
          <w:iCs/>
          <w:noProof/>
          <w:sz w:val="24"/>
          <w:lang w:val="en-GB"/>
        </w:rPr>
        <w:t>Water (Switzerland)</w:t>
      </w:r>
      <w:r w:rsidRPr="00DB7ADE">
        <w:rPr>
          <w:rFonts w:ascii="Times New Roman" w:hAnsi="Times New Roman" w:cs="Times New Roman"/>
          <w:noProof/>
          <w:sz w:val="24"/>
          <w:lang w:val="en-GB"/>
        </w:rPr>
        <w:t xml:space="preserve">, </w:t>
      </w:r>
      <w:r w:rsidRPr="00DB7ADE">
        <w:rPr>
          <w:rFonts w:ascii="Times New Roman" w:hAnsi="Times New Roman" w:cs="Times New Roman"/>
          <w:i/>
          <w:iCs/>
          <w:noProof/>
          <w:sz w:val="24"/>
          <w:lang w:val="en-GB"/>
        </w:rPr>
        <w:t>12</w:t>
      </w:r>
      <w:r w:rsidRPr="00DB7ADE">
        <w:rPr>
          <w:rFonts w:ascii="Times New Roman" w:hAnsi="Times New Roman" w:cs="Times New Roman"/>
          <w:noProof/>
          <w:sz w:val="24"/>
          <w:lang w:val="en-GB"/>
        </w:rPr>
        <w:t>(5). https://doi.org/10.3390/w12051487</w:t>
      </w:r>
    </w:p>
    <w:p w14:paraId="5A80CAAB"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noProof/>
          <w:sz w:val="24"/>
          <w:lang w:val="en-GB"/>
        </w:rPr>
        <w:t xml:space="preserve">Suhet. (2015). </w:t>
      </w:r>
      <w:r w:rsidRPr="00DB7ADE">
        <w:rPr>
          <w:rFonts w:ascii="Times New Roman" w:hAnsi="Times New Roman" w:cs="Times New Roman"/>
          <w:i/>
          <w:iCs/>
          <w:noProof/>
          <w:sz w:val="24"/>
          <w:lang w:val="en-GB"/>
        </w:rPr>
        <w:t>Sentinel-2 User Handbook</w:t>
      </w:r>
      <w:r w:rsidRPr="00DB7ADE">
        <w:rPr>
          <w:rFonts w:ascii="Times New Roman" w:hAnsi="Times New Roman" w:cs="Times New Roman"/>
          <w:noProof/>
          <w:sz w:val="24"/>
          <w:lang w:val="en-GB"/>
        </w:rPr>
        <w:t>. European Space Agency. https://doi.org/10.1021/ie51400a018</w:t>
      </w:r>
    </w:p>
    <w:p w14:paraId="19EBE22F"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Sustainable water management</w:t>
      </w:r>
      <w:r w:rsidRPr="00DB7ADE">
        <w:rPr>
          <w:rFonts w:ascii="Times New Roman" w:hAnsi="Times New Roman" w:cs="Times New Roman"/>
          <w:noProof/>
          <w:sz w:val="24"/>
          <w:lang w:val="en-GB"/>
        </w:rPr>
        <w:t>. (2018, november 12). European Environment Agency. https://www.eea.europa.eu/themes/water/european-waters/water-management</w:t>
      </w:r>
    </w:p>
    <w:p w14:paraId="0950D34F"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Water productivity</w:t>
      </w:r>
      <w:r w:rsidRPr="00DB7ADE">
        <w:rPr>
          <w:rFonts w:ascii="Times New Roman" w:hAnsi="Times New Roman" w:cs="Times New Roman"/>
          <w:noProof/>
          <w:sz w:val="24"/>
          <w:lang w:val="en-GB"/>
        </w:rPr>
        <w:t>. (2018). Eurostat. https://ec.europa.eu/eurostat/web/products-datasets/-/t2020_rd210</w:t>
      </w:r>
    </w:p>
    <w:p w14:paraId="7CC733F2"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rPr>
      </w:pPr>
      <w:r w:rsidRPr="00DB7ADE">
        <w:rPr>
          <w:rFonts w:ascii="Times New Roman" w:hAnsi="Times New Roman" w:cs="Times New Roman"/>
          <w:i/>
          <w:iCs/>
          <w:noProof/>
          <w:sz w:val="24"/>
          <w:lang w:val="en-GB"/>
        </w:rPr>
        <w:t>Water use and environmental pressures</w:t>
      </w:r>
      <w:r w:rsidRPr="00DB7ADE">
        <w:rPr>
          <w:rFonts w:ascii="Times New Roman" w:hAnsi="Times New Roman" w:cs="Times New Roman"/>
          <w:noProof/>
          <w:sz w:val="24"/>
          <w:lang w:val="en-GB"/>
        </w:rPr>
        <w:t>. (2020, november 23). European Environment Agency. https://www.eea.europa.eu/themes/water/european-waters/water-use-and-environmental-pressures/water-use-and-environmental-pressures#toc-2</w:t>
      </w:r>
    </w:p>
    <w:p w14:paraId="06EAFE3F" w14:textId="0120B83D" w:rsidR="00DB1468" w:rsidRPr="00A705E4" w:rsidRDefault="00EE1E3B" w:rsidP="00DB7ADE">
      <w:pPr>
        <w:widowControl w:val="0"/>
        <w:autoSpaceDE w:val="0"/>
        <w:autoSpaceDN w:val="0"/>
        <w:adjustRightInd w:val="0"/>
        <w:spacing w:line="240" w:lineRule="auto"/>
        <w:ind w:left="480" w:hanging="480"/>
        <w:rPr>
          <w:rFonts w:ascii="Times New Roman" w:hAnsi="Times New Roman" w:cs="Times New Roman"/>
          <w:sz w:val="24"/>
          <w:szCs w:val="24"/>
        </w:rPr>
      </w:pPr>
      <w:r w:rsidRPr="00A705E4">
        <w:rPr>
          <w:rFonts w:ascii="Times New Roman" w:hAnsi="Times New Roman" w:cs="Times New Roman"/>
          <w:sz w:val="24"/>
          <w:szCs w:val="24"/>
        </w:rPr>
        <w:fldChar w:fldCharType="end"/>
      </w:r>
    </w:p>
    <w:sectPr w:rsidR="00DB1468" w:rsidRPr="00A705E4">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klič, Jurij" w:date="2021-02-23T12:10:00Z" w:initials="JJ">
    <w:p w14:paraId="1D96959B" w14:textId="3D30E038" w:rsidR="009D15B5" w:rsidRDefault="009D15B5">
      <w:pPr>
        <w:pStyle w:val="CommentText"/>
      </w:pPr>
      <w:r>
        <w:rPr>
          <w:rStyle w:val="CommentReference"/>
        </w:rPr>
        <w:annotationRef/>
      </w:r>
      <w:r>
        <w:t>Če vam je to OK, popravite še zgoraj</w:t>
      </w:r>
    </w:p>
  </w:comment>
  <w:comment w:id="5" w:author="Jaklič, Jurij" w:date="2021-02-23T12:11:00Z" w:initials="JJ">
    <w:p w14:paraId="20571848" w14:textId="12D3D5E1" w:rsidR="009D15B5" w:rsidRDefault="009D15B5">
      <w:pPr>
        <w:pStyle w:val="CommentText"/>
      </w:pPr>
      <w:r>
        <w:rPr>
          <w:rStyle w:val="CommentReference"/>
        </w:rPr>
        <w:annotationRef/>
      </w:r>
      <w:r>
        <w:t>Malo preveč splošno. Predlagam črtanje.</w:t>
      </w:r>
    </w:p>
  </w:comment>
  <w:comment w:id="6" w:author="Jaklič, Jurij" w:date="2021-02-23T12:11:00Z" w:initials="JJ">
    <w:p w14:paraId="2CECB897" w14:textId="74EB9E96" w:rsidR="009D15B5" w:rsidRDefault="009D15B5">
      <w:pPr>
        <w:pStyle w:val="CommentText"/>
      </w:pPr>
      <w:r>
        <w:rPr>
          <w:rStyle w:val="CommentReference"/>
        </w:rPr>
        <w:annotationRef/>
      </w:r>
      <w:r>
        <w:t xml:space="preserve">Stil pisanja: </w:t>
      </w:r>
    </w:p>
  </w:comment>
  <w:comment w:id="10" w:author="Jaklič, Jurij" w:date="2021-02-23T12:12:00Z" w:initials="JJ">
    <w:p w14:paraId="46159114" w14:textId="1D3DC452" w:rsidR="009D15B5" w:rsidRDefault="009D15B5">
      <w:pPr>
        <w:pStyle w:val="CommentText"/>
      </w:pPr>
      <w:r>
        <w:rPr>
          <w:rStyle w:val="CommentReference"/>
        </w:rPr>
        <w:annotationRef/>
      </w:r>
      <w:r>
        <w:t>REF</w:t>
      </w:r>
    </w:p>
  </w:comment>
  <w:comment w:id="13" w:author="Jaklič, Jurij" w:date="2021-02-23T12:13:00Z" w:initials="JJ">
    <w:p w14:paraId="7AD83171" w14:textId="3F1B0F0F" w:rsidR="009D15B5" w:rsidRDefault="009D15B5">
      <w:pPr>
        <w:pStyle w:val="CommentText"/>
      </w:pPr>
      <w:r>
        <w:rPr>
          <w:rStyle w:val="CommentReference"/>
        </w:rPr>
        <w:annotationRef/>
      </w:r>
      <w:r>
        <w:t>REF</w:t>
      </w:r>
    </w:p>
  </w:comment>
  <w:comment w:id="21" w:author="Jaklič, Jurij" w:date="2021-02-23T12:13:00Z" w:initials="JJ">
    <w:p w14:paraId="10BD620C" w14:textId="0F6B1C79" w:rsidR="009D15B5" w:rsidRDefault="009D15B5">
      <w:pPr>
        <w:pStyle w:val="CommentText"/>
      </w:pPr>
      <w:r>
        <w:rPr>
          <w:rStyle w:val="CommentReference"/>
        </w:rPr>
        <w:annotationRef/>
      </w:r>
      <w:r>
        <w:t>Za dispozicijo je to že malo preveč podrobno. Hitreje preidite na bistvo.</w:t>
      </w:r>
    </w:p>
  </w:comment>
  <w:comment w:id="63" w:author="Jaklič, Jurij" w:date="2021-02-23T12:21:00Z" w:initials="JJ">
    <w:p w14:paraId="26CDD78A" w14:textId="01E5E1F7" w:rsidR="001C1D11" w:rsidRDefault="001C1D11">
      <w:pPr>
        <w:pStyle w:val="CommentText"/>
      </w:pPr>
      <w:r>
        <w:rPr>
          <w:rStyle w:val="CommentReference"/>
        </w:rPr>
        <w:annotationRef/>
      </w:r>
      <w:r>
        <w:t>Ne vem, če je najboljši izraz na tem mestu.</w:t>
      </w:r>
    </w:p>
  </w:comment>
  <w:comment w:id="85" w:author="Jaklič, Jurij" w:date="2021-02-23T12:23:00Z" w:initials="JJ">
    <w:p w14:paraId="710F69CB" w14:textId="34925A6A" w:rsidR="001C1D11" w:rsidRDefault="001C1D11">
      <w:pPr>
        <w:pStyle w:val="CommentText"/>
      </w:pPr>
      <w:r>
        <w:rPr>
          <w:rStyle w:val="CommentReference"/>
        </w:rPr>
        <w:annotationRef/>
      </w:r>
      <w:r>
        <w:t>Tehnikami?</w:t>
      </w:r>
    </w:p>
  </w:comment>
  <w:comment w:id="99" w:author="Jaklič, Jurij" w:date="2021-02-23T12:24:00Z" w:initials="JJ">
    <w:p w14:paraId="3760ADB3" w14:textId="25CD3AF8" w:rsidR="001C1D11" w:rsidRDefault="001C1D11">
      <w:pPr>
        <w:pStyle w:val="CommentText"/>
      </w:pPr>
      <w:r>
        <w:rPr>
          <w:rStyle w:val="CommentReference"/>
        </w:rPr>
        <w:annotationRef/>
      </w:r>
      <w:r>
        <w:t>Predlagam, da se izognete hipotezam. To je zajeto že z namenom in cilji.</w:t>
      </w:r>
    </w:p>
  </w:comment>
  <w:comment w:id="108" w:author="Jaklič, Jurij" w:date="2021-02-23T12:26:00Z" w:initials="JJ">
    <w:p w14:paraId="0A969816" w14:textId="3039668E" w:rsidR="001C1D11" w:rsidRDefault="001C1D11">
      <w:pPr>
        <w:pStyle w:val="CommentText"/>
      </w:pPr>
      <w:r>
        <w:rPr>
          <w:rStyle w:val="CommentReference"/>
        </w:rPr>
        <w:annotationRef/>
      </w:r>
      <w:r>
        <w:t>Pregled literature je tudi del raziskovanja.</w:t>
      </w:r>
    </w:p>
  </w:comment>
  <w:comment w:id="123" w:author="Jaklič, Jurij" w:date="2021-02-23T12:27:00Z" w:initials="JJ">
    <w:p w14:paraId="4F2CAFCA" w14:textId="77777777" w:rsidR="001C1D11" w:rsidRDefault="001C1D11">
      <w:pPr>
        <w:pStyle w:val="CommentText"/>
      </w:pPr>
      <w:r>
        <w:rPr>
          <w:rStyle w:val="CommentReference"/>
        </w:rPr>
        <w:annotationRef/>
      </w:r>
      <w:r>
        <w:t>??? Ne razumem.</w:t>
      </w:r>
    </w:p>
    <w:p w14:paraId="49A0D6DF" w14:textId="77777777" w:rsidR="001C1D11" w:rsidRDefault="001C1D11">
      <w:pPr>
        <w:pStyle w:val="CommentText"/>
      </w:pPr>
      <w:r>
        <w:t xml:space="preserve">Ta del je treba še razdelati. Katera orodja, tehnike, kako boste ovrednotili modele? Kaj pa pridobivanje podatkov s satelita? Kako jih boste obdelali? Vključili v modele. </w:t>
      </w:r>
    </w:p>
    <w:p w14:paraId="5BFCFB61" w14:textId="65195A58" w:rsidR="001C1D11" w:rsidRDefault="001C1D11">
      <w:pPr>
        <w:pStyle w:val="CommentText"/>
      </w:pPr>
      <w:r>
        <w:t>V bistvu imate o metodologiji skoraj več napisanega prej, kot v tem razdelku.</w:t>
      </w:r>
    </w:p>
  </w:comment>
  <w:comment w:id="125" w:author="Jaklič, Jurij" w:date="2021-02-23T12:29:00Z" w:initials="JJ">
    <w:p w14:paraId="51C515BE" w14:textId="79F65C68" w:rsidR="001C1D11" w:rsidRDefault="001C1D11">
      <w:pPr>
        <w:pStyle w:val="CommentText"/>
      </w:pPr>
      <w:r>
        <w:rPr>
          <w:rStyle w:val="CommentReference"/>
        </w:rPr>
        <w:annotationRef/>
      </w:r>
      <w:r>
        <w:t>Uvod in sklep se ne številčita.</w:t>
      </w:r>
    </w:p>
  </w:comment>
  <w:comment w:id="134" w:author="Jaklič, Jurij" w:date="2021-02-23T12:29:00Z" w:initials="JJ">
    <w:p w14:paraId="28328289" w14:textId="0FD9D950" w:rsidR="001C1D11" w:rsidRDefault="001C1D11">
      <w:pPr>
        <w:pStyle w:val="CommentText"/>
      </w:pPr>
      <w:r>
        <w:rPr>
          <w:rStyle w:val="CommentReference"/>
        </w:rPr>
        <w:annotationRef/>
      </w:r>
      <w:r>
        <w:t>Zakaj v Sloveniji??</w:t>
      </w:r>
    </w:p>
  </w:comment>
  <w:comment w:id="139" w:author="Jaklič, Jurij" w:date="2021-02-23T12:29:00Z" w:initials="JJ">
    <w:p w14:paraId="49B10B43" w14:textId="05FF0C6C" w:rsidR="001C1D11" w:rsidRDefault="001C1D11">
      <w:pPr>
        <w:pStyle w:val="CommentText"/>
      </w:pPr>
      <w:r>
        <w:rPr>
          <w:rStyle w:val="CommentReference"/>
        </w:rPr>
        <w:annotationRef/>
      </w:r>
      <w:r>
        <w:t xml:space="preserve">Dodati in </w:t>
      </w:r>
      <w:r>
        <w:t>urediti.</w:t>
      </w:r>
      <w:bookmarkStart w:id="140" w:name="_GoBack"/>
      <w:bookmarkEnd w:id="14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6959B" w15:done="0"/>
  <w15:commentEx w15:paraId="20571848" w15:done="0"/>
  <w15:commentEx w15:paraId="2CECB897" w15:done="0"/>
  <w15:commentEx w15:paraId="46159114" w15:done="0"/>
  <w15:commentEx w15:paraId="7AD83171" w15:done="0"/>
  <w15:commentEx w15:paraId="10BD620C" w15:done="0"/>
  <w15:commentEx w15:paraId="26CDD78A" w15:done="0"/>
  <w15:commentEx w15:paraId="710F69CB" w15:done="0"/>
  <w15:commentEx w15:paraId="3760ADB3" w15:done="0"/>
  <w15:commentEx w15:paraId="0A969816" w15:done="0"/>
  <w15:commentEx w15:paraId="5BFCFB61" w15:done="0"/>
  <w15:commentEx w15:paraId="51C515BE" w15:done="0"/>
  <w15:commentEx w15:paraId="28328289" w15:done="0"/>
  <w15:commentEx w15:paraId="49B10B4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FBBC4" w14:textId="77777777" w:rsidR="00AE6AAD" w:rsidRDefault="00AE6AAD" w:rsidP="00DB220C">
      <w:pPr>
        <w:spacing w:after="0" w:line="240" w:lineRule="auto"/>
      </w:pPr>
      <w:r>
        <w:separator/>
      </w:r>
    </w:p>
  </w:endnote>
  <w:endnote w:type="continuationSeparator" w:id="0">
    <w:p w14:paraId="45731BCA" w14:textId="77777777" w:rsidR="00AE6AAD" w:rsidRDefault="00AE6AAD"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698308"/>
      <w:docPartObj>
        <w:docPartGallery w:val="Page Numbers (Bottom of Page)"/>
        <w:docPartUnique/>
      </w:docPartObj>
    </w:sdtPr>
    <w:sdtEndPr>
      <w:rPr>
        <w:noProof/>
      </w:rPr>
    </w:sdtEndPr>
    <w:sdtContent>
      <w:p w14:paraId="5CC1B89D" w14:textId="16223587" w:rsidR="00E25B81" w:rsidRDefault="00E25B81">
        <w:pPr>
          <w:pStyle w:val="Footer"/>
          <w:jc w:val="center"/>
        </w:pPr>
        <w:r>
          <w:fldChar w:fldCharType="begin"/>
        </w:r>
        <w:r>
          <w:instrText xml:space="preserve"> PAGE   \* MERGEFORMAT </w:instrText>
        </w:r>
        <w:r>
          <w:fldChar w:fldCharType="separate"/>
        </w:r>
        <w:r w:rsidR="001C1D11">
          <w:rPr>
            <w:noProof/>
          </w:rPr>
          <w:t>5</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FC12D" w14:textId="77777777" w:rsidR="00AE6AAD" w:rsidRDefault="00AE6AAD" w:rsidP="00DB220C">
      <w:pPr>
        <w:spacing w:after="0" w:line="240" w:lineRule="auto"/>
      </w:pPr>
      <w:r>
        <w:separator/>
      </w:r>
    </w:p>
  </w:footnote>
  <w:footnote w:type="continuationSeparator" w:id="0">
    <w:p w14:paraId="4DCD9EC0" w14:textId="77777777" w:rsidR="00AE6AAD" w:rsidRDefault="00AE6AAD"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27921C0"/>
    <w:multiLevelType w:val="hybridMultilevel"/>
    <w:tmpl w:val="F9F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5"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F14242"/>
    <w:multiLevelType w:val="hybridMultilevel"/>
    <w:tmpl w:val="1DA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82827FD"/>
    <w:multiLevelType w:val="hybridMultilevel"/>
    <w:tmpl w:val="A582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05A6E79"/>
    <w:multiLevelType w:val="hybridMultilevel"/>
    <w:tmpl w:val="DFBA68D6"/>
    <w:lvl w:ilvl="0" w:tplc="F8A0A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061CA"/>
    <w:multiLevelType w:val="hybridMultilevel"/>
    <w:tmpl w:val="A732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EE728C"/>
    <w:multiLevelType w:val="hybridMultilevel"/>
    <w:tmpl w:val="7BF0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2"/>
  </w:num>
  <w:num w:numId="2">
    <w:abstractNumId w:val="7"/>
  </w:num>
  <w:num w:numId="3">
    <w:abstractNumId w:val="4"/>
  </w:num>
  <w:num w:numId="4">
    <w:abstractNumId w:val="3"/>
  </w:num>
  <w:num w:numId="5">
    <w:abstractNumId w:val="15"/>
  </w:num>
  <w:num w:numId="6">
    <w:abstractNumId w:val="1"/>
  </w:num>
  <w:num w:numId="7">
    <w:abstractNumId w:val="9"/>
  </w:num>
  <w:num w:numId="8">
    <w:abstractNumId w:val="11"/>
  </w:num>
  <w:num w:numId="9">
    <w:abstractNumId w:val="5"/>
  </w:num>
  <w:num w:numId="10">
    <w:abstractNumId w:val="0"/>
  </w:num>
  <w:num w:numId="11">
    <w:abstractNumId w:val="10"/>
  </w:num>
  <w:num w:numId="12">
    <w:abstractNumId w:val="2"/>
  </w:num>
  <w:num w:numId="13">
    <w:abstractNumId w:val="8"/>
  </w:num>
  <w:num w:numId="14">
    <w:abstractNumId w:val="6"/>
  </w:num>
  <w:num w:numId="15">
    <w:abstractNumId w:val="13"/>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klič, Jurij">
    <w15:presenceInfo w15:providerId="AD" w15:userId="S-1-5-21-3370980477-2126988148-2892283782-1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71"/>
    <w:rsid w:val="00000922"/>
    <w:rsid w:val="00000DFD"/>
    <w:rsid w:val="00002DB2"/>
    <w:rsid w:val="00003EFF"/>
    <w:rsid w:val="000041A6"/>
    <w:rsid w:val="00006513"/>
    <w:rsid w:val="00015B60"/>
    <w:rsid w:val="000174E9"/>
    <w:rsid w:val="00020084"/>
    <w:rsid w:val="0002066C"/>
    <w:rsid w:val="00020E20"/>
    <w:rsid w:val="00021739"/>
    <w:rsid w:val="0002188A"/>
    <w:rsid w:val="00023515"/>
    <w:rsid w:val="00023B2B"/>
    <w:rsid w:val="00025E1C"/>
    <w:rsid w:val="00026F73"/>
    <w:rsid w:val="000330CF"/>
    <w:rsid w:val="00034540"/>
    <w:rsid w:val="000359D5"/>
    <w:rsid w:val="00036022"/>
    <w:rsid w:val="0004080C"/>
    <w:rsid w:val="00042171"/>
    <w:rsid w:val="00042524"/>
    <w:rsid w:val="0004395E"/>
    <w:rsid w:val="00044222"/>
    <w:rsid w:val="000455BD"/>
    <w:rsid w:val="00046FE4"/>
    <w:rsid w:val="00047FC8"/>
    <w:rsid w:val="00050F4E"/>
    <w:rsid w:val="0005146C"/>
    <w:rsid w:val="0005252D"/>
    <w:rsid w:val="00054A77"/>
    <w:rsid w:val="0006132A"/>
    <w:rsid w:val="000616B9"/>
    <w:rsid w:val="00061C4F"/>
    <w:rsid w:val="000621B5"/>
    <w:rsid w:val="00062C00"/>
    <w:rsid w:val="00062FB3"/>
    <w:rsid w:val="000630A4"/>
    <w:rsid w:val="00076C10"/>
    <w:rsid w:val="00077069"/>
    <w:rsid w:val="00080D0F"/>
    <w:rsid w:val="00081B68"/>
    <w:rsid w:val="00084780"/>
    <w:rsid w:val="00084D70"/>
    <w:rsid w:val="00086333"/>
    <w:rsid w:val="000874F6"/>
    <w:rsid w:val="00090957"/>
    <w:rsid w:val="00093CEF"/>
    <w:rsid w:val="00094E0B"/>
    <w:rsid w:val="00096069"/>
    <w:rsid w:val="000A3C24"/>
    <w:rsid w:val="000A3EC8"/>
    <w:rsid w:val="000A7B2B"/>
    <w:rsid w:val="000B0914"/>
    <w:rsid w:val="000B1612"/>
    <w:rsid w:val="000B1F1B"/>
    <w:rsid w:val="000B28CD"/>
    <w:rsid w:val="000B3B58"/>
    <w:rsid w:val="000B6133"/>
    <w:rsid w:val="000B7DB8"/>
    <w:rsid w:val="000C00BA"/>
    <w:rsid w:val="000C30C9"/>
    <w:rsid w:val="000C44DB"/>
    <w:rsid w:val="000C4E01"/>
    <w:rsid w:val="000C707F"/>
    <w:rsid w:val="000D22B1"/>
    <w:rsid w:val="000D34A7"/>
    <w:rsid w:val="000D3AFB"/>
    <w:rsid w:val="000D3EE2"/>
    <w:rsid w:val="000D4224"/>
    <w:rsid w:val="000D4662"/>
    <w:rsid w:val="000D52CB"/>
    <w:rsid w:val="000D571B"/>
    <w:rsid w:val="000D5BE9"/>
    <w:rsid w:val="000E133D"/>
    <w:rsid w:val="000E2110"/>
    <w:rsid w:val="000E44DA"/>
    <w:rsid w:val="000F02EB"/>
    <w:rsid w:val="000F4B17"/>
    <w:rsid w:val="000F7397"/>
    <w:rsid w:val="000F7C3A"/>
    <w:rsid w:val="001001C6"/>
    <w:rsid w:val="001030A8"/>
    <w:rsid w:val="00104547"/>
    <w:rsid w:val="00104B9A"/>
    <w:rsid w:val="00107778"/>
    <w:rsid w:val="0011282F"/>
    <w:rsid w:val="0011499E"/>
    <w:rsid w:val="00122755"/>
    <w:rsid w:val="00125824"/>
    <w:rsid w:val="00127024"/>
    <w:rsid w:val="001274B8"/>
    <w:rsid w:val="001307A0"/>
    <w:rsid w:val="00130DCF"/>
    <w:rsid w:val="001330B2"/>
    <w:rsid w:val="001335D2"/>
    <w:rsid w:val="00135220"/>
    <w:rsid w:val="001368FD"/>
    <w:rsid w:val="00136A9C"/>
    <w:rsid w:val="0014158F"/>
    <w:rsid w:val="00153998"/>
    <w:rsid w:val="00155B3B"/>
    <w:rsid w:val="00156090"/>
    <w:rsid w:val="00156523"/>
    <w:rsid w:val="00156797"/>
    <w:rsid w:val="00157F32"/>
    <w:rsid w:val="00160DB3"/>
    <w:rsid w:val="001634B5"/>
    <w:rsid w:val="00167E3F"/>
    <w:rsid w:val="00170833"/>
    <w:rsid w:val="00171280"/>
    <w:rsid w:val="00172068"/>
    <w:rsid w:val="00175169"/>
    <w:rsid w:val="00175B8A"/>
    <w:rsid w:val="001762A3"/>
    <w:rsid w:val="0018122E"/>
    <w:rsid w:val="001837CE"/>
    <w:rsid w:val="0018459C"/>
    <w:rsid w:val="00184755"/>
    <w:rsid w:val="00185598"/>
    <w:rsid w:val="00191D18"/>
    <w:rsid w:val="00195FC7"/>
    <w:rsid w:val="001970CE"/>
    <w:rsid w:val="001A04D0"/>
    <w:rsid w:val="001A13B6"/>
    <w:rsid w:val="001A3F7C"/>
    <w:rsid w:val="001B00F4"/>
    <w:rsid w:val="001B04DF"/>
    <w:rsid w:val="001B07E8"/>
    <w:rsid w:val="001B3784"/>
    <w:rsid w:val="001B37EC"/>
    <w:rsid w:val="001B60CD"/>
    <w:rsid w:val="001B67D3"/>
    <w:rsid w:val="001C1558"/>
    <w:rsid w:val="001C1D11"/>
    <w:rsid w:val="001C1DE9"/>
    <w:rsid w:val="001C4D9B"/>
    <w:rsid w:val="001C5D49"/>
    <w:rsid w:val="001D3906"/>
    <w:rsid w:val="001D49F8"/>
    <w:rsid w:val="001D60F2"/>
    <w:rsid w:val="001D78BE"/>
    <w:rsid w:val="001E58BA"/>
    <w:rsid w:val="001E6421"/>
    <w:rsid w:val="001F08B6"/>
    <w:rsid w:val="001F0A9F"/>
    <w:rsid w:val="001F170B"/>
    <w:rsid w:val="001F351F"/>
    <w:rsid w:val="001F6CC2"/>
    <w:rsid w:val="001F6D19"/>
    <w:rsid w:val="00200B64"/>
    <w:rsid w:val="00200D0A"/>
    <w:rsid w:val="00201285"/>
    <w:rsid w:val="00201336"/>
    <w:rsid w:val="00202901"/>
    <w:rsid w:val="00207F0B"/>
    <w:rsid w:val="0021210C"/>
    <w:rsid w:val="00213047"/>
    <w:rsid w:val="00213053"/>
    <w:rsid w:val="002136F1"/>
    <w:rsid w:val="0021371A"/>
    <w:rsid w:val="00213F34"/>
    <w:rsid w:val="0021579C"/>
    <w:rsid w:val="00215996"/>
    <w:rsid w:val="00215D6D"/>
    <w:rsid w:val="00217D47"/>
    <w:rsid w:val="00220FAB"/>
    <w:rsid w:val="00222B26"/>
    <w:rsid w:val="002236DF"/>
    <w:rsid w:val="00223801"/>
    <w:rsid w:val="0022591F"/>
    <w:rsid w:val="00226190"/>
    <w:rsid w:val="002262D6"/>
    <w:rsid w:val="00226507"/>
    <w:rsid w:val="00231294"/>
    <w:rsid w:val="002317BC"/>
    <w:rsid w:val="002348B4"/>
    <w:rsid w:val="00236B65"/>
    <w:rsid w:val="002377C3"/>
    <w:rsid w:val="00240F3A"/>
    <w:rsid w:val="0024209A"/>
    <w:rsid w:val="00246755"/>
    <w:rsid w:val="00246EF8"/>
    <w:rsid w:val="00247CE3"/>
    <w:rsid w:val="00251B36"/>
    <w:rsid w:val="002534A7"/>
    <w:rsid w:val="00253A29"/>
    <w:rsid w:val="00253EFB"/>
    <w:rsid w:val="0025458F"/>
    <w:rsid w:val="002553A3"/>
    <w:rsid w:val="0025637E"/>
    <w:rsid w:val="002564B6"/>
    <w:rsid w:val="00256E62"/>
    <w:rsid w:val="00260BB3"/>
    <w:rsid w:val="00264C70"/>
    <w:rsid w:val="00265104"/>
    <w:rsid w:val="00267806"/>
    <w:rsid w:val="00267ED0"/>
    <w:rsid w:val="0027188A"/>
    <w:rsid w:val="002721F5"/>
    <w:rsid w:val="00275DDF"/>
    <w:rsid w:val="00277A1B"/>
    <w:rsid w:val="002804FA"/>
    <w:rsid w:val="002810C2"/>
    <w:rsid w:val="00281133"/>
    <w:rsid w:val="00286185"/>
    <w:rsid w:val="00293370"/>
    <w:rsid w:val="00295262"/>
    <w:rsid w:val="002A0857"/>
    <w:rsid w:val="002A11C6"/>
    <w:rsid w:val="002A15AD"/>
    <w:rsid w:val="002A160F"/>
    <w:rsid w:val="002A1C58"/>
    <w:rsid w:val="002A2E1C"/>
    <w:rsid w:val="002A5C56"/>
    <w:rsid w:val="002B03A6"/>
    <w:rsid w:val="002B1907"/>
    <w:rsid w:val="002B60C2"/>
    <w:rsid w:val="002B7D54"/>
    <w:rsid w:val="002C0749"/>
    <w:rsid w:val="002C222B"/>
    <w:rsid w:val="002C6509"/>
    <w:rsid w:val="002C6BBF"/>
    <w:rsid w:val="002C77BF"/>
    <w:rsid w:val="002C7C16"/>
    <w:rsid w:val="002D0664"/>
    <w:rsid w:val="002D0CCB"/>
    <w:rsid w:val="002D20B1"/>
    <w:rsid w:val="002D21A9"/>
    <w:rsid w:val="002D2934"/>
    <w:rsid w:val="002D3C34"/>
    <w:rsid w:val="002D4AAE"/>
    <w:rsid w:val="002D4D6F"/>
    <w:rsid w:val="002D6E5A"/>
    <w:rsid w:val="002D78FA"/>
    <w:rsid w:val="002E050A"/>
    <w:rsid w:val="002E0E13"/>
    <w:rsid w:val="002E390D"/>
    <w:rsid w:val="002E5318"/>
    <w:rsid w:val="002F34C0"/>
    <w:rsid w:val="002F3C35"/>
    <w:rsid w:val="002F3CDB"/>
    <w:rsid w:val="002F4907"/>
    <w:rsid w:val="00301D1F"/>
    <w:rsid w:val="0030204E"/>
    <w:rsid w:val="00303D3B"/>
    <w:rsid w:val="0030476E"/>
    <w:rsid w:val="003075DF"/>
    <w:rsid w:val="003108AC"/>
    <w:rsid w:val="00313C83"/>
    <w:rsid w:val="00313F5D"/>
    <w:rsid w:val="003156D4"/>
    <w:rsid w:val="00321FC2"/>
    <w:rsid w:val="003221D5"/>
    <w:rsid w:val="00323592"/>
    <w:rsid w:val="00327B07"/>
    <w:rsid w:val="00330714"/>
    <w:rsid w:val="00330CA8"/>
    <w:rsid w:val="00331152"/>
    <w:rsid w:val="00331B01"/>
    <w:rsid w:val="0033720C"/>
    <w:rsid w:val="003401E9"/>
    <w:rsid w:val="0034160A"/>
    <w:rsid w:val="00354E9C"/>
    <w:rsid w:val="003556C0"/>
    <w:rsid w:val="00355C3B"/>
    <w:rsid w:val="00356F32"/>
    <w:rsid w:val="0036146F"/>
    <w:rsid w:val="00364555"/>
    <w:rsid w:val="00365DB0"/>
    <w:rsid w:val="00367669"/>
    <w:rsid w:val="00367D65"/>
    <w:rsid w:val="00367D9F"/>
    <w:rsid w:val="00371C86"/>
    <w:rsid w:val="003726F5"/>
    <w:rsid w:val="003730A6"/>
    <w:rsid w:val="003754D5"/>
    <w:rsid w:val="003755FE"/>
    <w:rsid w:val="003763CE"/>
    <w:rsid w:val="00377062"/>
    <w:rsid w:val="00380064"/>
    <w:rsid w:val="0038164C"/>
    <w:rsid w:val="003831ED"/>
    <w:rsid w:val="00385152"/>
    <w:rsid w:val="003860C1"/>
    <w:rsid w:val="00390CB4"/>
    <w:rsid w:val="003915A9"/>
    <w:rsid w:val="00391D98"/>
    <w:rsid w:val="00391F4D"/>
    <w:rsid w:val="003927CE"/>
    <w:rsid w:val="003948B1"/>
    <w:rsid w:val="00396F6E"/>
    <w:rsid w:val="003A3242"/>
    <w:rsid w:val="003A47A8"/>
    <w:rsid w:val="003A4E5D"/>
    <w:rsid w:val="003A619C"/>
    <w:rsid w:val="003A7365"/>
    <w:rsid w:val="003B0864"/>
    <w:rsid w:val="003B0A67"/>
    <w:rsid w:val="003B1D0B"/>
    <w:rsid w:val="003B1DB7"/>
    <w:rsid w:val="003B2219"/>
    <w:rsid w:val="003B5650"/>
    <w:rsid w:val="003B5C46"/>
    <w:rsid w:val="003B73C9"/>
    <w:rsid w:val="003C130E"/>
    <w:rsid w:val="003C2FA9"/>
    <w:rsid w:val="003C7F5B"/>
    <w:rsid w:val="003D794A"/>
    <w:rsid w:val="003E1708"/>
    <w:rsid w:val="003E42B4"/>
    <w:rsid w:val="003E47A5"/>
    <w:rsid w:val="003F578B"/>
    <w:rsid w:val="003F6408"/>
    <w:rsid w:val="003F6736"/>
    <w:rsid w:val="003F7C68"/>
    <w:rsid w:val="00401EE5"/>
    <w:rsid w:val="0040699F"/>
    <w:rsid w:val="00407667"/>
    <w:rsid w:val="00407672"/>
    <w:rsid w:val="00407C87"/>
    <w:rsid w:val="0041464D"/>
    <w:rsid w:val="00416406"/>
    <w:rsid w:val="00417247"/>
    <w:rsid w:val="00417AAE"/>
    <w:rsid w:val="00417FAC"/>
    <w:rsid w:val="004203FD"/>
    <w:rsid w:val="00420AD9"/>
    <w:rsid w:val="00421558"/>
    <w:rsid w:val="00422139"/>
    <w:rsid w:val="0042324C"/>
    <w:rsid w:val="00423A31"/>
    <w:rsid w:val="00427EE4"/>
    <w:rsid w:val="00433A10"/>
    <w:rsid w:val="0043446A"/>
    <w:rsid w:val="00434A17"/>
    <w:rsid w:val="0044357C"/>
    <w:rsid w:val="00445F53"/>
    <w:rsid w:val="00447889"/>
    <w:rsid w:val="00447A58"/>
    <w:rsid w:val="00450948"/>
    <w:rsid w:val="00452D9F"/>
    <w:rsid w:val="00453A95"/>
    <w:rsid w:val="004541E2"/>
    <w:rsid w:val="00460732"/>
    <w:rsid w:val="004716DE"/>
    <w:rsid w:val="00471C3F"/>
    <w:rsid w:val="004733B3"/>
    <w:rsid w:val="00474189"/>
    <w:rsid w:val="00475262"/>
    <w:rsid w:val="004762AC"/>
    <w:rsid w:val="00476C28"/>
    <w:rsid w:val="00477110"/>
    <w:rsid w:val="00477CCF"/>
    <w:rsid w:val="0048144B"/>
    <w:rsid w:val="004871E9"/>
    <w:rsid w:val="00487B10"/>
    <w:rsid w:val="004903D3"/>
    <w:rsid w:val="00495DFC"/>
    <w:rsid w:val="004A0A60"/>
    <w:rsid w:val="004A4253"/>
    <w:rsid w:val="004A6662"/>
    <w:rsid w:val="004A6C7A"/>
    <w:rsid w:val="004C00FA"/>
    <w:rsid w:val="004C0207"/>
    <w:rsid w:val="004C3C94"/>
    <w:rsid w:val="004C506D"/>
    <w:rsid w:val="004C5F99"/>
    <w:rsid w:val="004D098F"/>
    <w:rsid w:val="004D0D27"/>
    <w:rsid w:val="004D2F83"/>
    <w:rsid w:val="004D41B7"/>
    <w:rsid w:val="004D4575"/>
    <w:rsid w:val="004D457C"/>
    <w:rsid w:val="004E00FB"/>
    <w:rsid w:val="004E17B1"/>
    <w:rsid w:val="004E26B8"/>
    <w:rsid w:val="004E38F0"/>
    <w:rsid w:val="004F0879"/>
    <w:rsid w:val="004F23F0"/>
    <w:rsid w:val="004F4FFB"/>
    <w:rsid w:val="004F52DC"/>
    <w:rsid w:val="004F5CDA"/>
    <w:rsid w:val="004F5DEA"/>
    <w:rsid w:val="004F6425"/>
    <w:rsid w:val="00502232"/>
    <w:rsid w:val="005032F6"/>
    <w:rsid w:val="00505CBC"/>
    <w:rsid w:val="005062DD"/>
    <w:rsid w:val="0050690F"/>
    <w:rsid w:val="005144D2"/>
    <w:rsid w:val="005145BC"/>
    <w:rsid w:val="005172A9"/>
    <w:rsid w:val="0051760D"/>
    <w:rsid w:val="00517955"/>
    <w:rsid w:val="00520A19"/>
    <w:rsid w:val="005230FA"/>
    <w:rsid w:val="00523B73"/>
    <w:rsid w:val="0052613F"/>
    <w:rsid w:val="005316B5"/>
    <w:rsid w:val="00531A6C"/>
    <w:rsid w:val="00532203"/>
    <w:rsid w:val="00533D0A"/>
    <w:rsid w:val="00540269"/>
    <w:rsid w:val="005433C4"/>
    <w:rsid w:val="00546382"/>
    <w:rsid w:val="005463D0"/>
    <w:rsid w:val="00560778"/>
    <w:rsid w:val="005671B0"/>
    <w:rsid w:val="00567777"/>
    <w:rsid w:val="00570BC9"/>
    <w:rsid w:val="0057211D"/>
    <w:rsid w:val="005728F1"/>
    <w:rsid w:val="00576F90"/>
    <w:rsid w:val="0058086D"/>
    <w:rsid w:val="005809DC"/>
    <w:rsid w:val="00580C33"/>
    <w:rsid w:val="00580E8C"/>
    <w:rsid w:val="00581BF7"/>
    <w:rsid w:val="005822EA"/>
    <w:rsid w:val="00587A5F"/>
    <w:rsid w:val="005924B4"/>
    <w:rsid w:val="005945FF"/>
    <w:rsid w:val="005977EB"/>
    <w:rsid w:val="005A1B6F"/>
    <w:rsid w:val="005A2C07"/>
    <w:rsid w:val="005A3E2A"/>
    <w:rsid w:val="005A4970"/>
    <w:rsid w:val="005A73BD"/>
    <w:rsid w:val="005B081F"/>
    <w:rsid w:val="005B555D"/>
    <w:rsid w:val="005C0A5D"/>
    <w:rsid w:val="005C3272"/>
    <w:rsid w:val="005C7335"/>
    <w:rsid w:val="005D0D14"/>
    <w:rsid w:val="005D5D9C"/>
    <w:rsid w:val="005D6961"/>
    <w:rsid w:val="005D7338"/>
    <w:rsid w:val="005E134A"/>
    <w:rsid w:val="005E25D0"/>
    <w:rsid w:val="005E56BE"/>
    <w:rsid w:val="005E643F"/>
    <w:rsid w:val="005F34DC"/>
    <w:rsid w:val="005F519E"/>
    <w:rsid w:val="005F74A3"/>
    <w:rsid w:val="005F78AC"/>
    <w:rsid w:val="006007CE"/>
    <w:rsid w:val="00601C0E"/>
    <w:rsid w:val="00603416"/>
    <w:rsid w:val="006043B0"/>
    <w:rsid w:val="00606FD1"/>
    <w:rsid w:val="00610A90"/>
    <w:rsid w:val="0061259B"/>
    <w:rsid w:val="006138BF"/>
    <w:rsid w:val="00613F71"/>
    <w:rsid w:val="00614DCF"/>
    <w:rsid w:val="006159EE"/>
    <w:rsid w:val="00617A85"/>
    <w:rsid w:val="0062066C"/>
    <w:rsid w:val="00624A2D"/>
    <w:rsid w:val="006254A4"/>
    <w:rsid w:val="006259F7"/>
    <w:rsid w:val="00630402"/>
    <w:rsid w:val="006322E0"/>
    <w:rsid w:val="006324F6"/>
    <w:rsid w:val="00632A6E"/>
    <w:rsid w:val="00632F6A"/>
    <w:rsid w:val="00633D1F"/>
    <w:rsid w:val="00636EF7"/>
    <w:rsid w:val="006379B5"/>
    <w:rsid w:val="0064019C"/>
    <w:rsid w:val="006410AB"/>
    <w:rsid w:val="0064317D"/>
    <w:rsid w:val="00643BAC"/>
    <w:rsid w:val="00650DE6"/>
    <w:rsid w:val="00652844"/>
    <w:rsid w:val="006537F5"/>
    <w:rsid w:val="006547AC"/>
    <w:rsid w:val="00654806"/>
    <w:rsid w:val="00654ACB"/>
    <w:rsid w:val="00661053"/>
    <w:rsid w:val="00661B22"/>
    <w:rsid w:val="00661E83"/>
    <w:rsid w:val="00662F59"/>
    <w:rsid w:val="006664C5"/>
    <w:rsid w:val="006704EB"/>
    <w:rsid w:val="006711B7"/>
    <w:rsid w:val="00676110"/>
    <w:rsid w:val="006806D5"/>
    <w:rsid w:val="00680CEC"/>
    <w:rsid w:val="00683F12"/>
    <w:rsid w:val="00684803"/>
    <w:rsid w:val="006855D6"/>
    <w:rsid w:val="00685939"/>
    <w:rsid w:val="00686195"/>
    <w:rsid w:val="006906D8"/>
    <w:rsid w:val="00691CA6"/>
    <w:rsid w:val="006927D8"/>
    <w:rsid w:val="006941D1"/>
    <w:rsid w:val="00695691"/>
    <w:rsid w:val="0069724B"/>
    <w:rsid w:val="006A1E7D"/>
    <w:rsid w:val="006A7422"/>
    <w:rsid w:val="006B0A5B"/>
    <w:rsid w:val="006B3D4D"/>
    <w:rsid w:val="006B5261"/>
    <w:rsid w:val="006B5348"/>
    <w:rsid w:val="006B6057"/>
    <w:rsid w:val="006B70B4"/>
    <w:rsid w:val="006B75BF"/>
    <w:rsid w:val="006C00E3"/>
    <w:rsid w:val="006C205C"/>
    <w:rsid w:val="006C2D64"/>
    <w:rsid w:val="006C3023"/>
    <w:rsid w:val="006C349D"/>
    <w:rsid w:val="006C4531"/>
    <w:rsid w:val="006C6248"/>
    <w:rsid w:val="006D1047"/>
    <w:rsid w:val="006D1618"/>
    <w:rsid w:val="006D2616"/>
    <w:rsid w:val="006D57EA"/>
    <w:rsid w:val="006D5AD3"/>
    <w:rsid w:val="006D7607"/>
    <w:rsid w:val="006D7769"/>
    <w:rsid w:val="006E04CE"/>
    <w:rsid w:val="006E0E20"/>
    <w:rsid w:val="006E54A1"/>
    <w:rsid w:val="006E6C3D"/>
    <w:rsid w:val="006E7AC9"/>
    <w:rsid w:val="006F27C5"/>
    <w:rsid w:val="006F431C"/>
    <w:rsid w:val="006F4BA5"/>
    <w:rsid w:val="006F72BD"/>
    <w:rsid w:val="00700087"/>
    <w:rsid w:val="00700DCD"/>
    <w:rsid w:val="0070316C"/>
    <w:rsid w:val="00703721"/>
    <w:rsid w:val="0070390D"/>
    <w:rsid w:val="00704EBA"/>
    <w:rsid w:val="00704F1B"/>
    <w:rsid w:val="00706468"/>
    <w:rsid w:val="007146A7"/>
    <w:rsid w:val="0071602F"/>
    <w:rsid w:val="0072093A"/>
    <w:rsid w:val="00721D0E"/>
    <w:rsid w:val="00721E8A"/>
    <w:rsid w:val="00722796"/>
    <w:rsid w:val="00722FC3"/>
    <w:rsid w:val="00725317"/>
    <w:rsid w:val="0073159B"/>
    <w:rsid w:val="00731E2E"/>
    <w:rsid w:val="00735478"/>
    <w:rsid w:val="00735917"/>
    <w:rsid w:val="007403AB"/>
    <w:rsid w:val="00740FC3"/>
    <w:rsid w:val="00741E59"/>
    <w:rsid w:val="0074294C"/>
    <w:rsid w:val="00743670"/>
    <w:rsid w:val="007449CF"/>
    <w:rsid w:val="00745AAC"/>
    <w:rsid w:val="00747A78"/>
    <w:rsid w:val="00751C5F"/>
    <w:rsid w:val="0075287F"/>
    <w:rsid w:val="00761A31"/>
    <w:rsid w:val="007638FA"/>
    <w:rsid w:val="007711E3"/>
    <w:rsid w:val="0077184A"/>
    <w:rsid w:val="0077501A"/>
    <w:rsid w:val="00780D65"/>
    <w:rsid w:val="007828F6"/>
    <w:rsid w:val="0078328F"/>
    <w:rsid w:val="00787717"/>
    <w:rsid w:val="00792F1C"/>
    <w:rsid w:val="00793862"/>
    <w:rsid w:val="007942A2"/>
    <w:rsid w:val="0079650F"/>
    <w:rsid w:val="00796D8E"/>
    <w:rsid w:val="007A4098"/>
    <w:rsid w:val="007A50BF"/>
    <w:rsid w:val="007A5607"/>
    <w:rsid w:val="007A6815"/>
    <w:rsid w:val="007B0A5D"/>
    <w:rsid w:val="007B0DAC"/>
    <w:rsid w:val="007B228C"/>
    <w:rsid w:val="007B2649"/>
    <w:rsid w:val="007B2FE5"/>
    <w:rsid w:val="007B7100"/>
    <w:rsid w:val="007B7F3A"/>
    <w:rsid w:val="007C0761"/>
    <w:rsid w:val="007C2592"/>
    <w:rsid w:val="007C2B32"/>
    <w:rsid w:val="007C64A8"/>
    <w:rsid w:val="007D175F"/>
    <w:rsid w:val="007D2A41"/>
    <w:rsid w:val="007D446E"/>
    <w:rsid w:val="007D4BC7"/>
    <w:rsid w:val="007D5762"/>
    <w:rsid w:val="007D67D9"/>
    <w:rsid w:val="007E50DF"/>
    <w:rsid w:val="007F14F0"/>
    <w:rsid w:val="007F1D82"/>
    <w:rsid w:val="007F329A"/>
    <w:rsid w:val="007F7A21"/>
    <w:rsid w:val="0080004A"/>
    <w:rsid w:val="00800A05"/>
    <w:rsid w:val="008011E9"/>
    <w:rsid w:val="0080181F"/>
    <w:rsid w:val="00803AB5"/>
    <w:rsid w:val="008052A6"/>
    <w:rsid w:val="00805AC1"/>
    <w:rsid w:val="00807731"/>
    <w:rsid w:val="00807BF6"/>
    <w:rsid w:val="00810F89"/>
    <w:rsid w:val="008133F1"/>
    <w:rsid w:val="00816028"/>
    <w:rsid w:val="00823530"/>
    <w:rsid w:val="008245B6"/>
    <w:rsid w:val="00833300"/>
    <w:rsid w:val="0083435A"/>
    <w:rsid w:val="00834AD2"/>
    <w:rsid w:val="008364AD"/>
    <w:rsid w:val="00836ED9"/>
    <w:rsid w:val="00837081"/>
    <w:rsid w:val="00840EDE"/>
    <w:rsid w:val="0084435C"/>
    <w:rsid w:val="008453CC"/>
    <w:rsid w:val="00853825"/>
    <w:rsid w:val="00855DA8"/>
    <w:rsid w:val="0085784D"/>
    <w:rsid w:val="00860071"/>
    <w:rsid w:val="00861B32"/>
    <w:rsid w:val="00861B60"/>
    <w:rsid w:val="00862A90"/>
    <w:rsid w:val="00875B48"/>
    <w:rsid w:val="00875D99"/>
    <w:rsid w:val="00876342"/>
    <w:rsid w:val="00876363"/>
    <w:rsid w:val="0087679F"/>
    <w:rsid w:val="008948D9"/>
    <w:rsid w:val="0089497C"/>
    <w:rsid w:val="008A00D9"/>
    <w:rsid w:val="008A00DA"/>
    <w:rsid w:val="008A01FF"/>
    <w:rsid w:val="008A0261"/>
    <w:rsid w:val="008A1FBE"/>
    <w:rsid w:val="008A32D4"/>
    <w:rsid w:val="008A63DF"/>
    <w:rsid w:val="008A6D7A"/>
    <w:rsid w:val="008A7673"/>
    <w:rsid w:val="008B3B32"/>
    <w:rsid w:val="008B5D3C"/>
    <w:rsid w:val="008B634A"/>
    <w:rsid w:val="008C2BBF"/>
    <w:rsid w:val="008C4D0D"/>
    <w:rsid w:val="008C5186"/>
    <w:rsid w:val="008C6356"/>
    <w:rsid w:val="008D3BD1"/>
    <w:rsid w:val="008D5227"/>
    <w:rsid w:val="008D6437"/>
    <w:rsid w:val="008D6BE7"/>
    <w:rsid w:val="008E0C27"/>
    <w:rsid w:val="008E1D88"/>
    <w:rsid w:val="008E1EDF"/>
    <w:rsid w:val="008E295A"/>
    <w:rsid w:val="008E4DA3"/>
    <w:rsid w:val="008E5AE7"/>
    <w:rsid w:val="008E64D4"/>
    <w:rsid w:val="008E728D"/>
    <w:rsid w:val="008E7750"/>
    <w:rsid w:val="008F15FB"/>
    <w:rsid w:val="008F3026"/>
    <w:rsid w:val="008F44D9"/>
    <w:rsid w:val="008F46CF"/>
    <w:rsid w:val="008F4C41"/>
    <w:rsid w:val="008F64D1"/>
    <w:rsid w:val="008F669E"/>
    <w:rsid w:val="008F6B6F"/>
    <w:rsid w:val="009024DB"/>
    <w:rsid w:val="009027F0"/>
    <w:rsid w:val="00910B7A"/>
    <w:rsid w:val="009117D2"/>
    <w:rsid w:val="00912464"/>
    <w:rsid w:val="009126F4"/>
    <w:rsid w:val="00914702"/>
    <w:rsid w:val="00916DE0"/>
    <w:rsid w:val="00922C0D"/>
    <w:rsid w:val="00923068"/>
    <w:rsid w:val="00923802"/>
    <w:rsid w:val="00923F55"/>
    <w:rsid w:val="00923FD3"/>
    <w:rsid w:val="009256D7"/>
    <w:rsid w:val="009300D2"/>
    <w:rsid w:val="00930CBD"/>
    <w:rsid w:val="009327F1"/>
    <w:rsid w:val="00935149"/>
    <w:rsid w:val="009438AA"/>
    <w:rsid w:val="00944B16"/>
    <w:rsid w:val="0094550F"/>
    <w:rsid w:val="009467F9"/>
    <w:rsid w:val="00946A8E"/>
    <w:rsid w:val="00947169"/>
    <w:rsid w:val="00950E32"/>
    <w:rsid w:val="00950FF9"/>
    <w:rsid w:val="009526D2"/>
    <w:rsid w:val="0095433A"/>
    <w:rsid w:val="009549C2"/>
    <w:rsid w:val="00960726"/>
    <w:rsid w:val="009631BB"/>
    <w:rsid w:val="00966240"/>
    <w:rsid w:val="009665CC"/>
    <w:rsid w:val="009723B7"/>
    <w:rsid w:val="00975EED"/>
    <w:rsid w:val="00976B5C"/>
    <w:rsid w:val="00976D13"/>
    <w:rsid w:val="009816B6"/>
    <w:rsid w:val="00982FF9"/>
    <w:rsid w:val="009832CE"/>
    <w:rsid w:val="00983AF0"/>
    <w:rsid w:val="009857CC"/>
    <w:rsid w:val="00990245"/>
    <w:rsid w:val="00990513"/>
    <w:rsid w:val="00990D50"/>
    <w:rsid w:val="0099273E"/>
    <w:rsid w:val="00992C4F"/>
    <w:rsid w:val="0099382B"/>
    <w:rsid w:val="00994425"/>
    <w:rsid w:val="009A6A0A"/>
    <w:rsid w:val="009A7099"/>
    <w:rsid w:val="009B0A10"/>
    <w:rsid w:val="009B3C12"/>
    <w:rsid w:val="009B58A6"/>
    <w:rsid w:val="009C27BF"/>
    <w:rsid w:val="009C560F"/>
    <w:rsid w:val="009D02E5"/>
    <w:rsid w:val="009D15B5"/>
    <w:rsid w:val="009D23C4"/>
    <w:rsid w:val="009D674E"/>
    <w:rsid w:val="009D7E5F"/>
    <w:rsid w:val="009E0533"/>
    <w:rsid w:val="009E0F16"/>
    <w:rsid w:val="009E2F7D"/>
    <w:rsid w:val="009E3E34"/>
    <w:rsid w:val="009E429D"/>
    <w:rsid w:val="009E4617"/>
    <w:rsid w:val="009E521C"/>
    <w:rsid w:val="009E59B6"/>
    <w:rsid w:val="009E6996"/>
    <w:rsid w:val="009E712B"/>
    <w:rsid w:val="009F2E9E"/>
    <w:rsid w:val="009F347F"/>
    <w:rsid w:val="009F4478"/>
    <w:rsid w:val="009F488D"/>
    <w:rsid w:val="00A011BF"/>
    <w:rsid w:val="00A023DF"/>
    <w:rsid w:val="00A0431C"/>
    <w:rsid w:val="00A12CD3"/>
    <w:rsid w:val="00A15175"/>
    <w:rsid w:val="00A1755D"/>
    <w:rsid w:val="00A17CB6"/>
    <w:rsid w:val="00A2168E"/>
    <w:rsid w:val="00A2192D"/>
    <w:rsid w:val="00A22F7C"/>
    <w:rsid w:val="00A306C3"/>
    <w:rsid w:val="00A31885"/>
    <w:rsid w:val="00A3364B"/>
    <w:rsid w:val="00A42998"/>
    <w:rsid w:val="00A44F57"/>
    <w:rsid w:val="00A45480"/>
    <w:rsid w:val="00A46C12"/>
    <w:rsid w:val="00A4741F"/>
    <w:rsid w:val="00A51F52"/>
    <w:rsid w:val="00A5378B"/>
    <w:rsid w:val="00A54C77"/>
    <w:rsid w:val="00A55D4D"/>
    <w:rsid w:val="00A61860"/>
    <w:rsid w:val="00A62A5A"/>
    <w:rsid w:val="00A6637A"/>
    <w:rsid w:val="00A670CC"/>
    <w:rsid w:val="00A705E4"/>
    <w:rsid w:val="00A70BFD"/>
    <w:rsid w:val="00A72B89"/>
    <w:rsid w:val="00A73A9D"/>
    <w:rsid w:val="00A74119"/>
    <w:rsid w:val="00A76BE9"/>
    <w:rsid w:val="00A81CC2"/>
    <w:rsid w:val="00A840F9"/>
    <w:rsid w:val="00A84511"/>
    <w:rsid w:val="00A8554E"/>
    <w:rsid w:val="00A87088"/>
    <w:rsid w:val="00A87514"/>
    <w:rsid w:val="00A87C54"/>
    <w:rsid w:val="00A87E00"/>
    <w:rsid w:val="00A9232E"/>
    <w:rsid w:val="00A9250D"/>
    <w:rsid w:val="00A94961"/>
    <w:rsid w:val="00A95402"/>
    <w:rsid w:val="00A968F7"/>
    <w:rsid w:val="00AA1AE9"/>
    <w:rsid w:val="00AA3DD2"/>
    <w:rsid w:val="00AA52AF"/>
    <w:rsid w:val="00AA6993"/>
    <w:rsid w:val="00AB21D4"/>
    <w:rsid w:val="00AB3AB2"/>
    <w:rsid w:val="00AB3E44"/>
    <w:rsid w:val="00AB4BC0"/>
    <w:rsid w:val="00AC08E7"/>
    <w:rsid w:val="00AC1363"/>
    <w:rsid w:val="00AC37E4"/>
    <w:rsid w:val="00AC4CEF"/>
    <w:rsid w:val="00AC627D"/>
    <w:rsid w:val="00AD0270"/>
    <w:rsid w:val="00AE00CC"/>
    <w:rsid w:val="00AE0149"/>
    <w:rsid w:val="00AE0828"/>
    <w:rsid w:val="00AE146F"/>
    <w:rsid w:val="00AE25FE"/>
    <w:rsid w:val="00AE2763"/>
    <w:rsid w:val="00AE30F4"/>
    <w:rsid w:val="00AE4558"/>
    <w:rsid w:val="00AE49A5"/>
    <w:rsid w:val="00AE6AAD"/>
    <w:rsid w:val="00AE780D"/>
    <w:rsid w:val="00AE79EE"/>
    <w:rsid w:val="00AF5C09"/>
    <w:rsid w:val="00AF7A8D"/>
    <w:rsid w:val="00B00777"/>
    <w:rsid w:val="00B01E32"/>
    <w:rsid w:val="00B036C2"/>
    <w:rsid w:val="00B04254"/>
    <w:rsid w:val="00B0547E"/>
    <w:rsid w:val="00B11E1A"/>
    <w:rsid w:val="00B150D2"/>
    <w:rsid w:val="00B2514A"/>
    <w:rsid w:val="00B26039"/>
    <w:rsid w:val="00B2655D"/>
    <w:rsid w:val="00B26E1B"/>
    <w:rsid w:val="00B30079"/>
    <w:rsid w:val="00B30381"/>
    <w:rsid w:val="00B30E34"/>
    <w:rsid w:val="00B32AA1"/>
    <w:rsid w:val="00B341F1"/>
    <w:rsid w:val="00B367B2"/>
    <w:rsid w:val="00B3689F"/>
    <w:rsid w:val="00B37008"/>
    <w:rsid w:val="00B40514"/>
    <w:rsid w:val="00B44994"/>
    <w:rsid w:val="00B44C88"/>
    <w:rsid w:val="00B4567F"/>
    <w:rsid w:val="00B46F4F"/>
    <w:rsid w:val="00B47D33"/>
    <w:rsid w:val="00B54031"/>
    <w:rsid w:val="00B54961"/>
    <w:rsid w:val="00B54CDE"/>
    <w:rsid w:val="00B60160"/>
    <w:rsid w:val="00B61293"/>
    <w:rsid w:val="00B6230A"/>
    <w:rsid w:val="00B63E52"/>
    <w:rsid w:val="00B656B1"/>
    <w:rsid w:val="00B665E3"/>
    <w:rsid w:val="00B7157E"/>
    <w:rsid w:val="00B7289E"/>
    <w:rsid w:val="00B750E0"/>
    <w:rsid w:val="00B7658B"/>
    <w:rsid w:val="00B77A59"/>
    <w:rsid w:val="00B8097D"/>
    <w:rsid w:val="00B85236"/>
    <w:rsid w:val="00B85D1D"/>
    <w:rsid w:val="00B876C1"/>
    <w:rsid w:val="00B9190E"/>
    <w:rsid w:val="00B9315B"/>
    <w:rsid w:val="00BA0430"/>
    <w:rsid w:val="00BA39B2"/>
    <w:rsid w:val="00BB0C1F"/>
    <w:rsid w:val="00BB1435"/>
    <w:rsid w:val="00BB52FA"/>
    <w:rsid w:val="00BC0C85"/>
    <w:rsid w:val="00BC2E4E"/>
    <w:rsid w:val="00BC4860"/>
    <w:rsid w:val="00BC772D"/>
    <w:rsid w:val="00BD07CF"/>
    <w:rsid w:val="00BD1564"/>
    <w:rsid w:val="00BD25F8"/>
    <w:rsid w:val="00BD4BA3"/>
    <w:rsid w:val="00BE1B32"/>
    <w:rsid w:val="00BE20B1"/>
    <w:rsid w:val="00BE60EF"/>
    <w:rsid w:val="00BF16D8"/>
    <w:rsid w:val="00BF2633"/>
    <w:rsid w:val="00BF3DD9"/>
    <w:rsid w:val="00BF4605"/>
    <w:rsid w:val="00BF6DDC"/>
    <w:rsid w:val="00C007A0"/>
    <w:rsid w:val="00C0157D"/>
    <w:rsid w:val="00C026A4"/>
    <w:rsid w:val="00C04DF3"/>
    <w:rsid w:val="00C06C6B"/>
    <w:rsid w:val="00C07E8D"/>
    <w:rsid w:val="00C11159"/>
    <w:rsid w:val="00C12EA6"/>
    <w:rsid w:val="00C136D3"/>
    <w:rsid w:val="00C143AC"/>
    <w:rsid w:val="00C14952"/>
    <w:rsid w:val="00C2538A"/>
    <w:rsid w:val="00C3060B"/>
    <w:rsid w:val="00C32A1C"/>
    <w:rsid w:val="00C3620D"/>
    <w:rsid w:val="00C379A8"/>
    <w:rsid w:val="00C46604"/>
    <w:rsid w:val="00C47885"/>
    <w:rsid w:val="00C5065B"/>
    <w:rsid w:val="00C53244"/>
    <w:rsid w:val="00C56610"/>
    <w:rsid w:val="00C6109A"/>
    <w:rsid w:val="00C618B0"/>
    <w:rsid w:val="00C62467"/>
    <w:rsid w:val="00C62986"/>
    <w:rsid w:val="00C62EE9"/>
    <w:rsid w:val="00C6474B"/>
    <w:rsid w:val="00C73D4C"/>
    <w:rsid w:val="00C74F19"/>
    <w:rsid w:val="00C75A3B"/>
    <w:rsid w:val="00C7719A"/>
    <w:rsid w:val="00C800E2"/>
    <w:rsid w:val="00C81074"/>
    <w:rsid w:val="00C8129C"/>
    <w:rsid w:val="00C82FD9"/>
    <w:rsid w:val="00C86877"/>
    <w:rsid w:val="00C87EA6"/>
    <w:rsid w:val="00C936F8"/>
    <w:rsid w:val="00C93AF3"/>
    <w:rsid w:val="00C94917"/>
    <w:rsid w:val="00C975F2"/>
    <w:rsid w:val="00C97881"/>
    <w:rsid w:val="00CA00E7"/>
    <w:rsid w:val="00CA4269"/>
    <w:rsid w:val="00CA4AFF"/>
    <w:rsid w:val="00CA52CC"/>
    <w:rsid w:val="00CA5D93"/>
    <w:rsid w:val="00CB00D3"/>
    <w:rsid w:val="00CB17CE"/>
    <w:rsid w:val="00CB1F5F"/>
    <w:rsid w:val="00CB41AF"/>
    <w:rsid w:val="00CB54B1"/>
    <w:rsid w:val="00CB7907"/>
    <w:rsid w:val="00CB7E01"/>
    <w:rsid w:val="00CC065C"/>
    <w:rsid w:val="00CC06EC"/>
    <w:rsid w:val="00CC0A37"/>
    <w:rsid w:val="00CC0ABA"/>
    <w:rsid w:val="00CC14CD"/>
    <w:rsid w:val="00CC2074"/>
    <w:rsid w:val="00CC2C5C"/>
    <w:rsid w:val="00CC2C9D"/>
    <w:rsid w:val="00CC2E47"/>
    <w:rsid w:val="00CC5068"/>
    <w:rsid w:val="00CC55FA"/>
    <w:rsid w:val="00CC78FF"/>
    <w:rsid w:val="00CC7DE7"/>
    <w:rsid w:val="00CD3072"/>
    <w:rsid w:val="00CD5BB7"/>
    <w:rsid w:val="00CD7C6D"/>
    <w:rsid w:val="00CE03DC"/>
    <w:rsid w:val="00CE13C0"/>
    <w:rsid w:val="00CE17B9"/>
    <w:rsid w:val="00CE1F11"/>
    <w:rsid w:val="00CE3ABA"/>
    <w:rsid w:val="00CE4DCF"/>
    <w:rsid w:val="00CE4FF3"/>
    <w:rsid w:val="00CE6539"/>
    <w:rsid w:val="00CE666A"/>
    <w:rsid w:val="00CE6A57"/>
    <w:rsid w:val="00CE6C21"/>
    <w:rsid w:val="00CF1822"/>
    <w:rsid w:val="00CF240D"/>
    <w:rsid w:val="00CF29CC"/>
    <w:rsid w:val="00CF3653"/>
    <w:rsid w:val="00CF4857"/>
    <w:rsid w:val="00D00219"/>
    <w:rsid w:val="00D01256"/>
    <w:rsid w:val="00D056AD"/>
    <w:rsid w:val="00D067D1"/>
    <w:rsid w:val="00D10985"/>
    <w:rsid w:val="00D109B3"/>
    <w:rsid w:val="00D110B8"/>
    <w:rsid w:val="00D13BEF"/>
    <w:rsid w:val="00D13E61"/>
    <w:rsid w:val="00D14AAB"/>
    <w:rsid w:val="00D15C35"/>
    <w:rsid w:val="00D17EA1"/>
    <w:rsid w:val="00D17FFD"/>
    <w:rsid w:val="00D200E5"/>
    <w:rsid w:val="00D2021E"/>
    <w:rsid w:val="00D21F43"/>
    <w:rsid w:val="00D2274F"/>
    <w:rsid w:val="00D23F4C"/>
    <w:rsid w:val="00D2408E"/>
    <w:rsid w:val="00D2456D"/>
    <w:rsid w:val="00D341CC"/>
    <w:rsid w:val="00D345EA"/>
    <w:rsid w:val="00D35104"/>
    <w:rsid w:val="00D37BDB"/>
    <w:rsid w:val="00D4062C"/>
    <w:rsid w:val="00D41B25"/>
    <w:rsid w:val="00D427DA"/>
    <w:rsid w:val="00D4356A"/>
    <w:rsid w:val="00D43C43"/>
    <w:rsid w:val="00D45A68"/>
    <w:rsid w:val="00D45AB5"/>
    <w:rsid w:val="00D50C86"/>
    <w:rsid w:val="00D53DDB"/>
    <w:rsid w:val="00D55662"/>
    <w:rsid w:val="00D56A80"/>
    <w:rsid w:val="00D616DB"/>
    <w:rsid w:val="00D65AE1"/>
    <w:rsid w:val="00D72C03"/>
    <w:rsid w:val="00D7464B"/>
    <w:rsid w:val="00D75859"/>
    <w:rsid w:val="00D75869"/>
    <w:rsid w:val="00D76361"/>
    <w:rsid w:val="00D76B46"/>
    <w:rsid w:val="00D82493"/>
    <w:rsid w:val="00D84FA1"/>
    <w:rsid w:val="00D93223"/>
    <w:rsid w:val="00D9612F"/>
    <w:rsid w:val="00D97768"/>
    <w:rsid w:val="00DA0CD3"/>
    <w:rsid w:val="00DA2FF8"/>
    <w:rsid w:val="00DA45C9"/>
    <w:rsid w:val="00DA628A"/>
    <w:rsid w:val="00DB1468"/>
    <w:rsid w:val="00DB220C"/>
    <w:rsid w:val="00DB4303"/>
    <w:rsid w:val="00DB4867"/>
    <w:rsid w:val="00DB65DC"/>
    <w:rsid w:val="00DB6F36"/>
    <w:rsid w:val="00DB7ADE"/>
    <w:rsid w:val="00DC2B8E"/>
    <w:rsid w:val="00DC75BE"/>
    <w:rsid w:val="00DD0242"/>
    <w:rsid w:val="00DD075C"/>
    <w:rsid w:val="00DD3C3D"/>
    <w:rsid w:val="00DD3CE0"/>
    <w:rsid w:val="00DD739D"/>
    <w:rsid w:val="00DD74D8"/>
    <w:rsid w:val="00DE1055"/>
    <w:rsid w:val="00DE525B"/>
    <w:rsid w:val="00DE5D35"/>
    <w:rsid w:val="00DE663C"/>
    <w:rsid w:val="00DF1FBE"/>
    <w:rsid w:val="00DF5B40"/>
    <w:rsid w:val="00DF66B2"/>
    <w:rsid w:val="00DF7942"/>
    <w:rsid w:val="00E029B6"/>
    <w:rsid w:val="00E057F0"/>
    <w:rsid w:val="00E07721"/>
    <w:rsid w:val="00E108EC"/>
    <w:rsid w:val="00E10CAC"/>
    <w:rsid w:val="00E1133E"/>
    <w:rsid w:val="00E11F4B"/>
    <w:rsid w:val="00E13638"/>
    <w:rsid w:val="00E14EB2"/>
    <w:rsid w:val="00E15622"/>
    <w:rsid w:val="00E15C8D"/>
    <w:rsid w:val="00E16304"/>
    <w:rsid w:val="00E17599"/>
    <w:rsid w:val="00E20A6A"/>
    <w:rsid w:val="00E2356F"/>
    <w:rsid w:val="00E2405C"/>
    <w:rsid w:val="00E25B81"/>
    <w:rsid w:val="00E26860"/>
    <w:rsid w:val="00E26FD3"/>
    <w:rsid w:val="00E26FFE"/>
    <w:rsid w:val="00E3222B"/>
    <w:rsid w:val="00E32DCB"/>
    <w:rsid w:val="00E336CE"/>
    <w:rsid w:val="00E35A8B"/>
    <w:rsid w:val="00E4092B"/>
    <w:rsid w:val="00E427D9"/>
    <w:rsid w:val="00E4310A"/>
    <w:rsid w:val="00E437DA"/>
    <w:rsid w:val="00E44B39"/>
    <w:rsid w:val="00E44E31"/>
    <w:rsid w:val="00E4643F"/>
    <w:rsid w:val="00E46A3F"/>
    <w:rsid w:val="00E50681"/>
    <w:rsid w:val="00E517A1"/>
    <w:rsid w:val="00E51B8D"/>
    <w:rsid w:val="00E52147"/>
    <w:rsid w:val="00E52F33"/>
    <w:rsid w:val="00E53FBB"/>
    <w:rsid w:val="00E54AD3"/>
    <w:rsid w:val="00E612BC"/>
    <w:rsid w:val="00E62072"/>
    <w:rsid w:val="00E62271"/>
    <w:rsid w:val="00E647CB"/>
    <w:rsid w:val="00E65F4F"/>
    <w:rsid w:val="00E7008D"/>
    <w:rsid w:val="00E70796"/>
    <w:rsid w:val="00E71336"/>
    <w:rsid w:val="00E73A05"/>
    <w:rsid w:val="00E73E72"/>
    <w:rsid w:val="00E7517E"/>
    <w:rsid w:val="00E7661E"/>
    <w:rsid w:val="00E777DB"/>
    <w:rsid w:val="00E857A7"/>
    <w:rsid w:val="00E87D45"/>
    <w:rsid w:val="00E946B7"/>
    <w:rsid w:val="00E9528B"/>
    <w:rsid w:val="00E952AE"/>
    <w:rsid w:val="00E95565"/>
    <w:rsid w:val="00E96ECB"/>
    <w:rsid w:val="00EA2DF4"/>
    <w:rsid w:val="00EA7597"/>
    <w:rsid w:val="00EA7BC3"/>
    <w:rsid w:val="00EB2368"/>
    <w:rsid w:val="00EB259D"/>
    <w:rsid w:val="00EB2FC8"/>
    <w:rsid w:val="00EB4303"/>
    <w:rsid w:val="00EB54D0"/>
    <w:rsid w:val="00EB5EEA"/>
    <w:rsid w:val="00EC01B7"/>
    <w:rsid w:val="00EC0AB3"/>
    <w:rsid w:val="00EC0E65"/>
    <w:rsid w:val="00EC35BB"/>
    <w:rsid w:val="00ED0F67"/>
    <w:rsid w:val="00ED13D8"/>
    <w:rsid w:val="00ED2805"/>
    <w:rsid w:val="00ED3BA0"/>
    <w:rsid w:val="00ED43A0"/>
    <w:rsid w:val="00EE08A7"/>
    <w:rsid w:val="00EE1A20"/>
    <w:rsid w:val="00EE1E3B"/>
    <w:rsid w:val="00EE2DDE"/>
    <w:rsid w:val="00EE6C16"/>
    <w:rsid w:val="00EF300F"/>
    <w:rsid w:val="00EF5CE2"/>
    <w:rsid w:val="00F00C80"/>
    <w:rsid w:val="00F0135D"/>
    <w:rsid w:val="00F01C24"/>
    <w:rsid w:val="00F03899"/>
    <w:rsid w:val="00F05516"/>
    <w:rsid w:val="00F06529"/>
    <w:rsid w:val="00F10DE2"/>
    <w:rsid w:val="00F13FF8"/>
    <w:rsid w:val="00F20551"/>
    <w:rsid w:val="00F25178"/>
    <w:rsid w:val="00F25E2C"/>
    <w:rsid w:val="00F307BA"/>
    <w:rsid w:val="00F31447"/>
    <w:rsid w:val="00F31770"/>
    <w:rsid w:val="00F32B6E"/>
    <w:rsid w:val="00F33005"/>
    <w:rsid w:val="00F359CE"/>
    <w:rsid w:val="00F36AED"/>
    <w:rsid w:val="00F43391"/>
    <w:rsid w:val="00F43DEB"/>
    <w:rsid w:val="00F44389"/>
    <w:rsid w:val="00F45058"/>
    <w:rsid w:val="00F55CA3"/>
    <w:rsid w:val="00F56D1B"/>
    <w:rsid w:val="00F57BD0"/>
    <w:rsid w:val="00F6058C"/>
    <w:rsid w:val="00F624A4"/>
    <w:rsid w:val="00F64B54"/>
    <w:rsid w:val="00F65202"/>
    <w:rsid w:val="00F675D3"/>
    <w:rsid w:val="00F74B50"/>
    <w:rsid w:val="00F80E7F"/>
    <w:rsid w:val="00F819BC"/>
    <w:rsid w:val="00F83D2B"/>
    <w:rsid w:val="00F853D6"/>
    <w:rsid w:val="00F8749D"/>
    <w:rsid w:val="00F94396"/>
    <w:rsid w:val="00F94727"/>
    <w:rsid w:val="00F9507B"/>
    <w:rsid w:val="00FA0A37"/>
    <w:rsid w:val="00FA4DD5"/>
    <w:rsid w:val="00FB0216"/>
    <w:rsid w:val="00FB2F29"/>
    <w:rsid w:val="00FB43AA"/>
    <w:rsid w:val="00FB6610"/>
    <w:rsid w:val="00FB696D"/>
    <w:rsid w:val="00FC0201"/>
    <w:rsid w:val="00FC0FF3"/>
    <w:rsid w:val="00FC68A7"/>
    <w:rsid w:val="00FD54C1"/>
    <w:rsid w:val="00FD7A4A"/>
    <w:rsid w:val="00FE0319"/>
    <w:rsid w:val="00FE3B8E"/>
    <w:rsid w:val="00FE4FEC"/>
    <w:rsid w:val="00FE5C38"/>
    <w:rsid w:val="00FE6FA1"/>
    <w:rsid w:val="00FF0A92"/>
    <w:rsid w:val="00FF187B"/>
    <w:rsid w:val="00FF2933"/>
    <w:rsid w:val="00FF38A6"/>
    <w:rsid w:val="00FF457C"/>
    <w:rsid w:val="00FF6972"/>
    <w:rsid w:val="00FF6C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customStyle="1" w:styleId="UnresolvedMention">
    <w:name w:val="Unresolved Mention"/>
    <w:basedOn w:val="DefaultParagraphFont"/>
    <w:uiPriority w:val="99"/>
    <w:semiHidden/>
    <w:unhideWhenUsed/>
    <w:rsid w:val="00CC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571698021">
      <w:bodyDiv w:val="1"/>
      <w:marLeft w:val="0"/>
      <w:marRight w:val="0"/>
      <w:marTop w:val="0"/>
      <w:marBottom w:val="0"/>
      <w:divBdr>
        <w:top w:val="none" w:sz="0" w:space="0" w:color="auto"/>
        <w:left w:val="none" w:sz="0" w:space="0" w:color="auto"/>
        <w:bottom w:val="none" w:sz="0" w:space="0" w:color="auto"/>
        <w:right w:val="none" w:sz="0" w:space="0" w:color="auto"/>
      </w:divBdr>
      <w:divsChild>
        <w:div w:id="1294864830">
          <w:marLeft w:val="0"/>
          <w:marRight w:val="0"/>
          <w:marTop w:val="0"/>
          <w:marBottom w:val="0"/>
          <w:divBdr>
            <w:top w:val="none" w:sz="0" w:space="0" w:color="auto"/>
            <w:left w:val="none" w:sz="0" w:space="0" w:color="auto"/>
            <w:bottom w:val="none" w:sz="0" w:space="0" w:color="auto"/>
            <w:right w:val="none" w:sz="0" w:space="0" w:color="auto"/>
          </w:divBdr>
          <w:divsChild>
            <w:div w:id="980842253">
              <w:marLeft w:val="0"/>
              <w:marRight w:val="0"/>
              <w:marTop w:val="0"/>
              <w:marBottom w:val="0"/>
              <w:divBdr>
                <w:top w:val="none" w:sz="0" w:space="0" w:color="auto"/>
                <w:left w:val="none" w:sz="0" w:space="0" w:color="auto"/>
                <w:bottom w:val="none" w:sz="0" w:space="0" w:color="auto"/>
                <w:right w:val="none" w:sz="0" w:space="0" w:color="auto"/>
              </w:divBdr>
              <w:divsChild>
                <w:div w:id="127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FDFB-E375-4834-840C-725B4684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Jaklič, Jurij</cp:lastModifiedBy>
  <cp:revision>546</cp:revision>
  <dcterms:created xsi:type="dcterms:W3CDTF">2021-02-15T17:38:00Z</dcterms:created>
  <dcterms:modified xsi:type="dcterms:W3CDTF">2021-02-23T11:29:00Z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